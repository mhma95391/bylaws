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7A2A" w14:textId="3E7F6D79" w:rsidR="00FC3E23" w:rsidRDefault="00D24A99" w:rsidP="00D24A99">
      <w:pPr>
        <w:widowControl w:val="0"/>
        <w:pBdr>
          <w:top w:val="nil"/>
          <w:left w:val="nil"/>
          <w:bottom w:val="nil"/>
          <w:right w:val="nil"/>
          <w:between w:val="nil"/>
        </w:pBdr>
        <w:spacing w:before="527" w:line="240" w:lineRule="auto"/>
        <w:ind w:left="-360"/>
        <w:jc w:val="center"/>
        <w:rPr>
          <w:rFonts w:asciiTheme="majorHAnsi" w:hAnsiTheme="majorHAnsi" w:cstheme="majorHAnsi"/>
          <w:b/>
          <w:color w:val="000000"/>
          <w:sz w:val="24"/>
          <w:szCs w:val="24"/>
        </w:rPr>
      </w:pPr>
      <w:r>
        <w:rPr>
          <w:rFonts w:asciiTheme="majorHAnsi" w:hAnsiTheme="majorHAnsi" w:cstheme="majorHAnsi"/>
          <w:b/>
          <w:noProof/>
          <w:color w:val="000000"/>
          <w:sz w:val="24"/>
          <w:szCs w:val="24"/>
        </w:rPr>
        <w:drawing>
          <wp:inline distT="0" distB="0" distL="0" distR="0" wp14:anchorId="39978F2D" wp14:editId="6619554D">
            <wp:extent cx="5732584" cy="2295075"/>
            <wp:effectExtent l="0" t="0" r="0" b="3810"/>
            <wp:docPr id="4"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9941" cy="2314035"/>
                    </a:xfrm>
                    <a:prstGeom prst="rect">
                      <a:avLst/>
                    </a:prstGeom>
                  </pic:spPr>
                </pic:pic>
              </a:graphicData>
            </a:graphic>
          </wp:inline>
        </w:drawing>
      </w:r>
    </w:p>
    <w:p w14:paraId="680F20C8" w14:textId="73EF3259" w:rsidR="00386FEB" w:rsidRPr="00B526F3" w:rsidRDefault="003050A5" w:rsidP="00D24A99">
      <w:pPr>
        <w:pStyle w:val="Title"/>
        <w:jc w:val="center"/>
      </w:pPr>
      <w:r w:rsidRPr="00B526F3">
        <w:t>Governing Bylaws</w:t>
      </w:r>
    </w:p>
    <w:p w14:paraId="75113DC8" w14:textId="24ED3D97" w:rsidR="00287544" w:rsidRDefault="00287544">
      <w:pPr>
        <w:rPr>
          <w:rFonts w:asciiTheme="majorHAnsi" w:hAnsiTheme="majorHAnsi" w:cstheme="majorHAnsi"/>
          <w:b/>
          <w:i/>
          <w:color w:val="000000"/>
          <w:sz w:val="24"/>
          <w:szCs w:val="24"/>
        </w:rPr>
      </w:pPr>
    </w:p>
    <w:sdt>
      <w:sdtPr>
        <w:id w:val="858012047"/>
        <w:docPartObj>
          <w:docPartGallery w:val="Table of Contents"/>
          <w:docPartUnique/>
        </w:docPartObj>
      </w:sdtPr>
      <w:sdtEndPr>
        <w:rPr>
          <w:rFonts w:ascii="Arial" w:eastAsia="Arial" w:hAnsi="Arial" w:cs="Arial"/>
          <w:noProof/>
          <w:color w:val="auto"/>
          <w:sz w:val="22"/>
          <w:szCs w:val="22"/>
        </w:rPr>
      </w:sdtEndPr>
      <w:sdtContent>
        <w:p w14:paraId="317C27C7" w14:textId="4F3D199D" w:rsidR="00287544" w:rsidRDefault="00287544">
          <w:pPr>
            <w:pStyle w:val="TOCHeading"/>
          </w:pPr>
          <w:r>
            <w:t>Table of Contents</w:t>
          </w:r>
        </w:p>
        <w:p w14:paraId="07DD3B56" w14:textId="7CE1855F" w:rsidR="00912E1C" w:rsidRDefault="00287544">
          <w:pPr>
            <w:pStyle w:val="TOC1"/>
            <w:tabs>
              <w:tab w:val="right" w:leader="dot" w:pos="10101"/>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2839948" w:history="1">
            <w:r w:rsidR="00912E1C" w:rsidRPr="00ED7674">
              <w:rPr>
                <w:rStyle w:val="Hyperlink"/>
                <w:noProof/>
              </w:rPr>
              <w:t>Article I – Name</w:t>
            </w:r>
            <w:r w:rsidR="00912E1C">
              <w:rPr>
                <w:noProof/>
                <w:webHidden/>
              </w:rPr>
              <w:tab/>
            </w:r>
            <w:r w:rsidR="00912E1C">
              <w:rPr>
                <w:noProof/>
                <w:webHidden/>
              </w:rPr>
              <w:fldChar w:fldCharType="begin"/>
            </w:r>
            <w:r w:rsidR="00912E1C">
              <w:rPr>
                <w:noProof/>
                <w:webHidden/>
              </w:rPr>
              <w:instrText xml:space="preserve"> PAGEREF _Toc102839948 \h </w:instrText>
            </w:r>
            <w:r w:rsidR="00912E1C">
              <w:rPr>
                <w:noProof/>
                <w:webHidden/>
              </w:rPr>
            </w:r>
            <w:r w:rsidR="00912E1C">
              <w:rPr>
                <w:noProof/>
                <w:webHidden/>
              </w:rPr>
              <w:fldChar w:fldCharType="separate"/>
            </w:r>
            <w:r w:rsidR="00912E1C">
              <w:rPr>
                <w:noProof/>
                <w:webHidden/>
              </w:rPr>
              <w:t>2</w:t>
            </w:r>
            <w:r w:rsidR="00912E1C">
              <w:rPr>
                <w:noProof/>
                <w:webHidden/>
              </w:rPr>
              <w:fldChar w:fldCharType="end"/>
            </w:r>
          </w:hyperlink>
        </w:p>
        <w:p w14:paraId="4D3A009F" w14:textId="4680AB01" w:rsidR="00912E1C" w:rsidRDefault="00912E1C">
          <w:pPr>
            <w:pStyle w:val="TOC1"/>
            <w:tabs>
              <w:tab w:val="right" w:leader="dot" w:pos="10101"/>
            </w:tabs>
            <w:rPr>
              <w:rFonts w:eastAsiaTheme="minorEastAsia" w:cstheme="minorBidi"/>
              <w:b w:val="0"/>
              <w:bCs w:val="0"/>
              <w:i w:val="0"/>
              <w:iCs w:val="0"/>
              <w:noProof/>
            </w:rPr>
          </w:pPr>
          <w:hyperlink w:anchor="_Toc102839949" w:history="1">
            <w:r w:rsidRPr="00ED7674">
              <w:rPr>
                <w:rStyle w:val="Hyperlink"/>
                <w:noProof/>
              </w:rPr>
              <w:t>Article II – Nature &amp; Affiliation</w:t>
            </w:r>
            <w:r>
              <w:rPr>
                <w:noProof/>
                <w:webHidden/>
              </w:rPr>
              <w:tab/>
            </w:r>
            <w:r>
              <w:rPr>
                <w:noProof/>
                <w:webHidden/>
              </w:rPr>
              <w:fldChar w:fldCharType="begin"/>
            </w:r>
            <w:r>
              <w:rPr>
                <w:noProof/>
                <w:webHidden/>
              </w:rPr>
              <w:instrText xml:space="preserve"> PAGEREF _Toc102839949 \h </w:instrText>
            </w:r>
            <w:r>
              <w:rPr>
                <w:noProof/>
                <w:webHidden/>
              </w:rPr>
            </w:r>
            <w:r>
              <w:rPr>
                <w:noProof/>
                <w:webHidden/>
              </w:rPr>
              <w:fldChar w:fldCharType="separate"/>
            </w:r>
            <w:r>
              <w:rPr>
                <w:noProof/>
                <w:webHidden/>
              </w:rPr>
              <w:t>3</w:t>
            </w:r>
            <w:r>
              <w:rPr>
                <w:noProof/>
                <w:webHidden/>
              </w:rPr>
              <w:fldChar w:fldCharType="end"/>
            </w:r>
          </w:hyperlink>
        </w:p>
        <w:p w14:paraId="4536BE4F" w14:textId="7048B836" w:rsidR="00912E1C" w:rsidRDefault="00912E1C">
          <w:pPr>
            <w:pStyle w:val="TOC1"/>
            <w:tabs>
              <w:tab w:val="right" w:leader="dot" w:pos="10101"/>
            </w:tabs>
            <w:rPr>
              <w:rFonts w:eastAsiaTheme="minorEastAsia" w:cstheme="minorBidi"/>
              <w:b w:val="0"/>
              <w:bCs w:val="0"/>
              <w:i w:val="0"/>
              <w:iCs w:val="0"/>
              <w:noProof/>
            </w:rPr>
          </w:pPr>
          <w:hyperlink w:anchor="_Toc102839950" w:history="1">
            <w:r w:rsidRPr="00ED7674">
              <w:rPr>
                <w:rStyle w:val="Hyperlink"/>
                <w:noProof/>
              </w:rPr>
              <w:t>Article III – Charter</w:t>
            </w:r>
            <w:r>
              <w:rPr>
                <w:noProof/>
                <w:webHidden/>
              </w:rPr>
              <w:tab/>
            </w:r>
            <w:r>
              <w:rPr>
                <w:noProof/>
                <w:webHidden/>
              </w:rPr>
              <w:fldChar w:fldCharType="begin"/>
            </w:r>
            <w:r>
              <w:rPr>
                <w:noProof/>
                <w:webHidden/>
              </w:rPr>
              <w:instrText xml:space="preserve"> PAGEREF _Toc102839950 \h </w:instrText>
            </w:r>
            <w:r>
              <w:rPr>
                <w:noProof/>
                <w:webHidden/>
              </w:rPr>
            </w:r>
            <w:r>
              <w:rPr>
                <w:noProof/>
                <w:webHidden/>
              </w:rPr>
              <w:fldChar w:fldCharType="separate"/>
            </w:r>
            <w:r>
              <w:rPr>
                <w:noProof/>
                <w:webHidden/>
              </w:rPr>
              <w:t>4</w:t>
            </w:r>
            <w:r>
              <w:rPr>
                <w:noProof/>
                <w:webHidden/>
              </w:rPr>
              <w:fldChar w:fldCharType="end"/>
            </w:r>
          </w:hyperlink>
        </w:p>
        <w:p w14:paraId="602FC1C7" w14:textId="0CFF86F2" w:rsidR="00912E1C" w:rsidRDefault="00912E1C">
          <w:pPr>
            <w:pStyle w:val="TOC1"/>
            <w:tabs>
              <w:tab w:val="right" w:leader="dot" w:pos="10101"/>
            </w:tabs>
            <w:rPr>
              <w:rFonts w:eastAsiaTheme="minorEastAsia" w:cstheme="minorBidi"/>
              <w:b w:val="0"/>
              <w:bCs w:val="0"/>
              <w:i w:val="0"/>
              <w:iCs w:val="0"/>
              <w:noProof/>
            </w:rPr>
          </w:pPr>
          <w:hyperlink w:anchor="_Toc102839951" w:history="1">
            <w:r w:rsidRPr="00ED7674">
              <w:rPr>
                <w:rStyle w:val="Hyperlink"/>
                <w:noProof/>
              </w:rPr>
              <w:t>Article IV – Goals</w:t>
            </w:r>
            <w:r>
              <w:rPr>
                <w:noProof/>
                <w:webHidden/>
              </w:rPr>
              <w:tab/>
            </w:r>
            <w:r>
              <w:rPr>
                <w:noProof/>
                <w:webHidden/>
              </w:rPr>
              <w:fldChar w:fldCharType="begin"/>
            </w:r>
            <w:r>
              <w:rPr>
                <w:noProof/>
                <w:webHidden/>
              </w:rPr>
              <w:instrText xml:space="preserve"> PAGEREF _Toc102839951 \h </w:instrText>
            </w:r>
            <w:r>
              <w:rPr>
                <w:noProof/>
                <w:webHidden/>
              </w:rPr>
            </w:r>
            <w:r>
              <w:rPr>
                <w:noProof/>
                <w:webHidden/>
              </w:rPr>
              <w:fldChar w:fldCharType="separate"/>
            </w:r>
            <w:r>
              <w:rPr>
                <w:noProof/>
                <w:webHidden/>
              </w:rPr>
              <w:t>5</w:t>
            </w:r>
            <w:r>
              <w:rPr>
                <w:noProof/>
                <w:webHidden/>
              </w:rPr>
              <w:fldChar w:fldCharType="end"/>
            </w:r>
          </w:hyperlink>
        </w:p>
        <w:p w14:paraId="2329CA68" w14:textId="39BA8065" w:rsidR="00912E1C" w:rsidRDefault="00912E1C">
          <w:pPr>
            <w:pStyle w:val="TOC1"/>
            <w:tabs>
              <w:tab w:val="right" w:leader="dot" w:pos="10101"/>
            </w:tabs>
            <w:rPr>
              <w:rFonts w:eastAsiaTheme="minorEastAsia" w:cstheme="minorBidi"/>
              <w:b w:val="0"/>
              <w:bCs w:val="0"/>
              <w:i w:val="0"/>
              <w:iCs w:val="0"/>
              <w:noProof/>
            </w:rPr>
          </w:pPr>
          <w:hyperlink w:anchor="_Toc102839952" w:history="1">
            <w:r w:rsidRPr="00ED7674">
              <w:rPr>
                <w:rStyle w:val="Hyperlink"/>
                <w:noProof/>
              </w:rPr>
              <w:t>Article V – Membership</w:t>
            </w:r>
            <w:r>
              <w:rPr>
                <w:noProof/>
                <w:webHidden/>
              </w:rPr>
              <w:tab/>
            </w:r>
            <w:r>
              <w:rPr>
                <w:noProof/>
                <w:webHidden/>
              </w:rPr>
              <w:fldChar w:fldCharType="begin"/>
            </w:r>
            <w:r>
              <w:rPr>
                <w:noProof/>
                <w:webHidden/>
              </w:rPr>
              <w:instrText xml:space="preserve"> PAGEREF _Toc102839952 \h </w:instrText>
            </w:r>
            <w:r>
              <w:rPr>
                <w:noProof/>
                <w:webHidden/>
              </w:rPr>
            </w:r>
            <w:r>
              <w:rPr>
                <w:noProof/>
                <w:webHidden/>
              </w:rPr>
              <w:fldChar w:fldCharType="separate"/>
            </w:r>
            <w:r>
              <w:rPr>
                <w:noProof/>
                <w:webHidden/>
              </w:rPr>
              <w:t>6</w:t>
            </w:r>
            <w:r>
              <w:rPr>
                <w:noProof/>
                <w:webHidden/>
              </w:rPr>
              <w:fldChar w:fldCharType="end"/>
            </w:r>
          </w:hyperlink>
        </w:p>
        <w:p w14:paraId="1546CCD4" w14:textId="4219E2D5" w:rsidR="00912E1C" w:rsidRDefault="00912E1C">
          <w:pPr>
            <w:pStyle w:val="TOC1"/>
            <w:tabs>
              <w:tab w:val="right" w:leader="dot" w:pos="10101"/>
            </w:tabs>
            <w:rPr>
              <w:rFonts w:eastAsiaTheme="minorEastAsia" w:cstheme="minorBidi"/>
              <w:b w:val="0"/>
              <w:bCs w:val="0"/>
              <w:i w:val="0"/>
              <w:iCs w:val="0"/>
              <w:noProof/>
            </w:rPr>
          </w:pPr>
          <w:hyperlink w:anchor="_Toc102839953" w:history="1">
            <w:r w:rsidRPr="00ED7674">
              <w:rPr>
                <w:rStyle w:val="Hyperlink"/>
                <w:noProof/>
              </w:rPr>
              <w:t>Article VI – Board of Trustees</w:t>
            </w:r>
            <w:r>
              <w:rPr>
                <w:noProof/>
                <w:webHidden/>
              </w:rPr>
              <w:tab/>
            </w:r>
            <w:r>
              <w:rPr>
                <w:noProof/>
                <w:webHidden/>
              </w:rPr>
              <w:fldChar w:fldCharType="begin"/>
            </w:r>
            <w:r>
              <w:rPr>
                <w:noProof/>
                <w:webHidden/>
              </w:rPr>
              <w:instrText xml:space="preserve"> PAGEREF _Toc102839953 \h </w:instrText>
            </w:r>
            <w:r>
              <w:rPr>
                <w:noProof/>
                <w:webHidden/>
              </w:rPr>
            </w:r>
            <w:r>
              <w:rPr>
                <w:noProof/>
                <w:webHidden/>
              </w:rPr>
              <w:fldChar w:fldCharType="separate"/>
            </w:r>
            <w:r>
              <w:rPr>
                <w:noProof/>
                <w:webHidden/>
              </w:rPr>
              <w:t>9</w:t>
            </w:r>
            <w:r>
              <w:rPr>
                <w:noProof/>
                <w:webHidden/>
              </w:rPr>
              <w:fldChar w:fldCharType="end"/>
            </w:r>
          </w:hyperlink>
        </w:p>
        <w:p w14:paraId="582C9AB6" w14:textId="75426097" w:rsidR="00912E1C" w:rsidRDefault="00912E1C">
          <w:pPr>
            <w:pStyle w:val="TOC1"/>
            <w:tabs>
              <w:tab w:val="right" w:leader="dot" w:pos="10101"/>
            </w:tabs>
            <w:rPr>
              <w:rFonts w:eastAsiaTheme="minorEastAsia" w:cstheme="minorBidi"/>
              <w:b w:val="0"/>
              <w:bCs w:val="0"/>
              <w:i w:val="0"/>
              <w:iCs w:val="0"/>
              <w:noProof/>
            </w:rPr>
          </w:pPr>
          <w:hyperlink w:anchor="_Toc102839954" w:history="1">
            <w:r w:rsidRPr="00ED7674">
              <w:rPr>
                <w:rStyle w:val="Hyperlink"/>
                <w:noProof/>
              </w:rPr>
              <w:t>Article VII – Board of Directors</w:t>
            </w:r>
            <w:r>
              <w:rPr>
                <w:noProof/>
                <w:webHidden/>
              </w:rPr>
              <w:tab/>
            </w:r>
            <w:r>
              <w:rPr>
                <w:noProof/>
                <w:webHidden/>
              </w:rPr>
              <w:fldChar w:fldCharType="begin"/>
            </w:r>
            <w:r>
              <w:rPr>
                <w:noProof/>
                <w:webHidden/>
              </w:rPr>
              <w:instrText xml:space="preserve"> PAGEREF _Toc102839954 \h </w:instrText>
            </w:r>
            <w:r>
              <w:rPr>
                <w:noProof/>
                <w:webHidden/>
              </w:rPr>
            </w:r>
            <w:r>
              <w:rPr>
                <w:noProof/>
                <w:webHidden/>
              </w:rPr>
              <w:fldChar w:fldCharType="separate"/>
            </w:r>
            <w:r>
              <w:rPr>
                <w:noProof/>
                <w:webHidden/>
              </w:rPr>
              <w:t>12</w:t>
            </w:r>
            <w:r>
              <w:rPr>
                <w:noProof/>
                <w:webHidden/>
              </w:rPr>
              <w:fldChar w:fldCharType="end"/>
            </w:r>
          </w:hyperlink>
        </w:p>
        <w:p w14:paraId="42380CB6" w14:textId="678BBB2F" w:rsidR="00912E1C" w:rsidRDefault="00912E1C">
          <w:pPr>
            <w:pStyle w:val="TOC1"/>
            <w:tabs>
              <w:tab w:val="right" w:leader="dot" w:pos="10101"/>
            </w:tabs>
            <w:rPr>
              <w:rFonts w:eastAsiaTheme="minorEastAsia" w:cstheme="minorBidi"/>
              <w:b w:val="0"/>
              <w:bCs w:val="0"/>
              <w:i w:val="0"/>
              <w:iCs w:val="0"/>
              <w:noProof/>
            </w:rPr>
          </w:pPr>
          <w:hyperlink w:anchor="_Toc102839955" w:history="1">
            <w:r w:rsidRPr="00ED7674">
              <w:rPr>
                <w:rStyle w:val="Hyperlink"/>
                <w:noProof/>
              </w:rPr>
              <w:t>Article VIII – Management of the Operations of MHMA.</w:t>
            </w:r>
            <w:r>
              <w:rPr>
                <w:noProof/>
                <w:webHidden/>
              </w:rPr>
              <w:tab/>
            </w:r>
            <w:r>
              <w:rPr>
                <w:noProof/>
                <w:webHidden/>
              </w:rPr>
              <w:fldChar w:fldCharType="begin"/>
            </w:r>
            <w:r>
              <w:rPr>
                <w:noProof/>
                <w:webHidden/>
              </w:rPr>
              <w:instrText xml:space="preserve"> PAGEREF _Toc102839955 \h </w:instrText>
            </w:r>
            <w:r>
              <w:rPr>
                <w:noProof/>
                <w:webHidden/>
              </w:rPr>
            </w:r>
            <w:r>
              <w:rPr>
                <w:noProof/>
                <w:webHidden/>
              </w:rPr>
              <w:fldChar w:fldCharType="separate"/>
            </w:r>
            <w:r>
              <w:rPr>
                <w:noProof/>
                <w:webHidden/>
              </w:rPr>
              <w:t>16</w:t>
            </w:r>
            <w:r>
              <w:rPr>
                <w:noProof/>
                <w:webHidden/>
              </w:rPr>
              <w:fldChar w:fldCharType="end"/>
            </w:r>
          </w:hyperlink>
        </w:p>
        <w:p w14:paraId="7B4C7EBA" w14:textId="3C0536DE" w:rsidR="00912E1C" w:rsidRDefault="00912E1C">
          <w:pPr>
            <w:pStyle w:val="TOC1"/>
            <w:tabs>
              <w:tab w:val="right" w:leader="dot" w:pos="10101"/>
            </w:tabs>
            <w:rPr>
              <w:rFonts w:eastAsiaTheme="minorEastAsia" w:cstheme="minorBidi"/>
              <w:b w:val="0"/>
              <w:bCs w:val="0"/>
              <w:i w:val="0"/>
              <w:iCs w:val="0"/>
              <w:noProof/>
            </w:rPr>
          </w:pPr>
          <w:hyperlink w:anchor="_Toc102839956" w:history="1">
            <w:r w:rsidRPr="00ED7674">
              <w:rPr>
                <w:rStyle w:val="Hyperlink"/>
                <w:noProof/>
              </w:rPr>
              <w:t>Article IX – Amendments to the By Laws</w:t>
            </w:r>
            <w:r>
              <w:rPr>
                <w:noProof/>
                <w:webHidden/>
              </w:rPr>
              <w:tab/>
            </w:r>
            <w:r>
              <w:rPr>
                <w:noProof/>
                <w:webHidden/>
              </w:rPr>
              <w:fldChar w:fldCharType="begin"/>
            </w:r>
            <w:r>
              <w:rPr>
                <w:noProof/>
                <w:webHidden/>
              </w:rPr>
              <w:instrText xml:space="preserve"> PAGEREF _Toc102839956 \h </w:instrText>
            </w:r>
            <w:r>
              <w:rPr>
                <w:noProof/>
                <w:webHidden/>
              </w:rPr>
            </w:r>
            <w:r>
              <w:rPr>
                <w:noProof/>
                <w:webHidden/>
              </w:rPr>
              <w:fldChar w:fldCharType="separate"/>
            </w:r>
            <w:r>
              <w:rPr>
                <w:noProof/>
                <w:webHidden/>
              </w:rPr>
              <w:t>20</w:t>
            </w:r>
            <w:r>
              <w:rPr>
                <w:noProof/>
                <w:webHidden/>
              </w:rPr>
              <w:fldChar w:fldCharType="end"/>
            </w:r>
          </w:hyperlink>
        </w:p>
        <w:p w14:paraId="40A692E4" w14:textId="1F83ECAE" w:rsidR="00912E1C" w:rsidRDefault="00912E1C">
          <w:pPr>
            <w:pStyle w:val="TOC1"/>
            <w:tabs>
              <w:tab w:val="right" w:leader="dot" w:pos="10101"/>
            </w:tabs>
            <w:rPr>
              <w:rFonts w:eastAsiaTheme="minorEastAsia" w:cstheme="minorBidi"/>
              <w:b w:val="0"/>
              <w:bCs w:val="0"/>
              <w:i w:val="0"/>
              <w:iCs w:val="0"/>
              <w:noProof/>
            </w:rPr>
          </w:pPr>
          <w:hyperlink w:anchor="_Toc102839957" w:history="1">
            <w:r w:rsidRPr="00ED7674">
              <w:rPr>
                <w:rStyle w:val="Hyperlink"/>
                <w:noProof/>
              </w:rPr>
              <w:t>Article X – Major Assets and Liabilities of MHMA</w:t>
            </w:r>
            <w:r>
              <w:rPr>
                <w:noProof/>
                <w:webHidden/>
              </w:rPr>
              <w:tab/>
            </w:r>
            <w:r>
              <w:rPr>
                <w:noProof/>
                <w:webHidden/>
              </w:rPr>
              <w:fldChar w:fldCharType="begin"/>
            </w:r>
            <w:r>
              <w:rPr>
                <w:noProof/>
                <w:webHidden/>
              </w:rPr>
              <w:instrText xml:space="preserve"> PAGEREF _Toc102839957 \h </w:instrText>
            </w:r>
            <w:r>
              <w:rPr>
                <w:noProof/>
                <w:webHidden/>
              </w:rPr>
            </w:r>
            <w:r>
              <w:rPr>
                <w:noProof/>
                <w:webHidden/>
              </w:rPr>
              <w:fldChar w:fldCharType="separate"/>
            </w:r>
            <w:r>
              <w:rPr>
                <w:noProof/>
                <w:webHidden/>
              </w:rPr>
              <w:t>21</w:t>
            </w:r>
            <w:r>
              <w:rPr>
                <w:noProof/>
                <w:webHidden/>
              </w:rPr>
              <w:fldChar w:fldCharType="end"/>
            </w:r>
          </w:hyperlink>
        </w:p>
        <w:p w14:paraId="515E0F44" w14:textId="2035D128" w:rsidR="00912E1C" w:rsidRDefault="00912E1C">
          <w:pPr>
            <w:pStyle w:val="TOC1"/>
            <w:tabs>
              <w:tab w:val="right" w:leader="dot" w:pos="10101"/>
            </w:tabs>
            <w:rPr>
              <w:rFonts w:eastAsiaTheme="minorEastAsia" w:cstheme="minorBidi"/>
              <w:b w:val="0"/>
              <w:bCs w:val="0"/>
              <w:i w:val="0"/>
              <w:iCs w:val="0"/>
              <w:noProof/>
            </w:rPr>
          </w:pPr>
          <w:hyperlink w:anchor="_Toc102839958" w:history="1">
            <w:r w:rsidRPr="00ED7674">
              <w:rPr>
                <w:rStyle w:val="Hyperlink"/>
                <w:noProof/>
              </w:rPr>
              <w:t>Article XI – Committees</w:t>
            </w:r>
            <w:r>
              <w:rPr>
                <w:noProof/>
                <w:webHidden/>
              </w:rPr>
              <w:tab/>
            </w:r>
            <w:r>
              <w:rPr>
                <w:noProof/>
                <w:webHidden/>
              </w:rPr>
              <w:fldChar w:fldCharType="begin"/>
            </w:r>
            <w:r>
              <w:rPr>
                <w:noProof/>
                <w:webHidden/>
              </w:rPr>
              <w:instrText xml:space="preserve"> PAGEREF _Toc102839958 \h </w:instrText>
            </w:r>
            <w:r>
              <w:rPr>
                <w:noProof/>
                <w:webHidden/>
              </w:rPr>
            </w:r>
            <w:r>
              <w:rPr>
                <w:noProof/>
                <w:webHidden/>
              </w:rPr>
              <w:fldChar w:fldCharType="separate"/>
            </w:r>
            <w:r>
              <w:rPr>
                <w:noProof/>
                <w:webHidden/>
              </w:rPr>
              <w:t>22</w:t>
            </w:r>
            <w:r>
              <w:rPr>
                <w:noProof/>
                <w:webHidden/>
              </w:rPr>
              <w:fldChar w:fldCharType="end"/>
            </w:r>
          </w:hyperlink>
        </w:p>
        <w:p w14:paraId="207C86C3" w14:textId="76A6444E" w:rsidR="00912E1C" w:rsidRDefault="00912E1C">
          <w:pPr>
            <w:pStyle w:val="TOC1"/>
            <w:tabs>
              <w:tab w:val="right" w:leader="dot" w:pos="10101"/>
            </w:tabs>
            <w:rPr>
              <w:rFonts w:eastAsiaTheme="minorEastAsia" w:cstheme="minorBidi"/>
              <w:b w:val="0"/>
              <w:bCs w:val="0"/>
              <w:i w:val="0"/>
              <w:iCs w:val="0"/>
              <w:noProof/>
            </w:rPr>
          </w:pPr>
          <w:hyperlink w:anchor="_Toc102839959" w:history="1">
            <w:r w:rsidRPr="00ED7674">
              <w:rPr>
                <w:rStyle w:val="Hyperlink"/>
                <w:noProof/>
              </w:rPr>
              <w:t>Article XII – Finances</w:t>
            </w:r>
            <w:r>
              <w:rPr>
                <w:noProof/>
                <w:webHidden/>
              </w:rPr>
              <w:tab/>
            </w:r>
            <w:r>
              <w:rPr>
                <w:noProof/>
                <w:webHidden/>
              </w:rPr>
              <w:fldChar w:fldCharType="begin"/>
            </w:r>
            <w:r>
              <w:rPr>
                <w:noProof/>
                <w:webHidden/>
              </w:rPr>
              <w:instrText xml:space="preserve"> PAGEREF _Toc102839959 \h </w:instrText>
            </w:r>
            <w:r>
              <w:rPr>
                <w:noProof/>
                <w:webHidden/>
              </w:rPr>
            </w:r>
            <w:r>
              <w:rPr>
                <w:noProof/>
                <w:webHidden/>
              </w:rPr>
              <w:fldChar w:fldCharType="separate"/>
            </w:r>
            <w:r>
              <w:rPr>
                <w:noProof/>
                <w:webHidden/>
              </w:rPr>
              <w:t>24</w:t>
            </w:r>
            <w:r>
              <w:rPr>
                <w:noProof/>
                <w:webHidden/>
              </w:rPr>
              <w:fldChar w:fldCharType="end"/>
            </w:r>
          </w:hyperlink>
        </w:p>
        <w:p w14:paraId="644A9F42" w14:textId="583040BB" w:rsidR="00912E1C" w:rsidRDefault="00912E1C">
          <w:pPr>
            <w:pStyle w:val="TOC1"/>
            <w:tabs>
              <w:tab w:val="right" w:leader="dot" w:pos="10101"/>
            </w:tabs>
            <w:rPr>
              <w:rFonts w:eastAsiaTheme="minorEastAsia" w:cstheme="minorBidi"/>
              <w:b w:val="0"/>
              <w:bCs w:val="0"/>
              <w:i w:val="0"/>
              <w:iCs w:val="0"/>
              <w:noProof/>
            </w:rPr>
          </w:pPr>
          <w:hyperlink w:anchor="_Toc102839960" w:history="1">
            <w:r w:rsidRPr="00ED7674">
              <w:rPr>
                <w:rStyle w:val="Hyperlink"/>
                <w:noProof/>
              </w:rPr>
              <w:t>Revision History</w:t>
            </w:r>
            <w:r>
              <w:rPr>
                <w:noProof/>
                <w:webHidden/>
              </w:rPr>
              <w:tab/>
            </w:r>
            <w:r>
              <w:rPr>
                <w:noProof/>
                <w:webHidden/>
              </w:rPr>
              <w:fldChar w:fldCharType="begin"/>
            </w:r>
            <w:r>
              <w:rPr>
                <w:noProof/>
                <w:webHidden/>
              </w:rPr>
              <w:instrText xml:space="preserve"> PAGEREF _Toc102839960 \h </w:instrText>
            </w:r>
            <w:r>
              <w:rPr>
                <w:noProof/>
                <w:webHidden/>
              </w:rPr>
            </w:r>
            <w:r>
              <w:rPr>
                <w:noProof/>
                <w:webHidden/>
              </w:rPr>
              <w:fldChar w:fldCharType="separate"/>
            </w:r>
            <w:r>
              <w:rPr>
                <w:noProof/>
                <w:webHidden/>
              </w:rPr>
              <w:t>25</w:t>
            </w:r>
            <w:r>
              <w:rPr>
                <w:noProof/>
                <w:webHidden/>
              </w:rPr>
              <w:fldChar w:fldCharType="end"/>
            </w:r>
          </w:hyperlink>
        </w:p>
        <w:p w14:paraId="030EDC88" w14:textId="1DCC9E91" w:rsidR="00287544" w:rsidRDefault="00287544">
          <w:r>
            <w:rPr>
              <w:b/>
              <w:bCs/>
              <w:noProof/>
            </w:rPr>
            <w:fldChar w:fldCharType="end"/>
          </w:r>
        </w:p>
      </w:sdtContent>
    </w:sdt>
    <w:p w14:paraId="6D04A11C" w14:textId="78FA9F1C" w:rsidR="00287544" w:rsidRDefault="00287544">
      <w:pPr>
        <w:rPr>
          <w:rFonts w:asciiTheme="majorHAnsi" w:hAnsiTheme="majorHAnsi" w:cstheme="majorHAnsi"/>
          <w:b/>
          <w:i/>
          <w:color w:val="000000"/>
          <w:sz w:val="24"/>
          <w:szCs w:val="24"/>
        </w:rPr>
      </w:pPr>
      <w:r>
        <w:rPr>
          <w:rFonts w:asciiTheme="majorHAnsi" w:hAnsiTheme="majorHAnsi" w:cstheme="majorHAnsi"/>
          <w:b/>
          <w:i/>
          <w:color w:val="000000"/>
          <w:sz w:val="24"/>
          <w:szCs w:val="24"/>
        </w:rPr>
        <w:br w:type="page"/>
      </w:r>
    </w:p>
    <w:p w14:paraId="41B6DBAD" w14:textId="77777777" w:rsidR="0006474A" w:rsidRDefault="0006474A">
      <w:pPr>
        <w:rPr>
          <w:rFonts w:asciiTheme="majorHAnsi" w:hAnsiTheme="majorHAnsi" w:cstheme="majorHAnsi"/>
          <w:b/>
          <w:i/>
          <w:color w:val="000000"/>
          <w:sz w:val="24"/>
          <w:szCs w:val="24"/>
        </w:rPr>
      </w:pPr>
    </w:p>
    <w:p w14:paraId="0AF4A2BA" w14:textId="77777777" w:rsidR="002902CD" w:rsidRPr="00B526F3" w:rsidRDefault="002902CD" w:rsidP="00B526F3">
      <w:pPr>
        <w:rPr>
          <w:rFonts w:asciiTheme="majorHAnsi" w:hAnsiTheme="majorHAnsi" w:cstheme="majorHAnsi"/>
          <w:b/>
          <w:i/>
          <w:color w:val="000000"/>
          <w:sz w:val="24"/>
          <w:szCs w:val="24"/>
        </w:rPr>
      </w:pPr>
    </w:p>
    <w:p w14:paraId="714814F6" w14:textId="61F1F2F6" w:rsidR="00C467C6" w:rsidRPr="00C467C6" w:rsidRDefault="00B526F3" w:rsidP="00B526F3">
      <w:pPr>
        <w:spacing w:line="240" w:lineRule="auto"/>
        <w:jc w:val="center"/>
        <w:rPr>
          <w:rFonts w:asciiTheme="majorHAnsi" w:eastAsia="Times New Roman" w:hAnsiTheme="majorHAnsi" w:cstheme="majorHAnsi"/>
          <w:sz w:val="24"/>
          <w:szCs w:val="24"/>
        </w:rPr>
      </w:pPr>
      <w:r w:rsidRPr="00B526F3">
        <w:rPr>
          <w:rFonts w:asciiTheme="majorHAnsi" w:eastAsia="Times New Roman" w:hAnsiTheme="majorHAnsi" w:cstheme="majorHAnsi"/>
          <w:noProof/>
          <w:sz w:val="24"/>
          <w:szCs w:val="24"/>
        </w:rPr>
        <w:drawing>
          <wp:inline distT="0" distB="0" distL="0" distR="0" wp14:anchorId="1A02A481" wp14:editId="01569CC2">
            <wp:extent cx="4240800" cy="1492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314243" cy="1518458"/>
                    </a:xfrm>
                    <a:prstGeom prst="rect">
                      <a:avLst/>
                    </a:prstGeom>
                  </pic:spPr>
                </pic:pic>
              </a:graphicData>
            </a:graphic>
          </wp:inline>
        </w:drawing>
      </w:r>
    </w:p>
    <w:p w14:paraId="7DFCAD44" w14:textId="1B469750" w:rsidR="00386FEB" w:rsidRPr="00B526F3" w:rsidRDefault="003050A5" w:rsidP="00B526F3">
      <w:pPr>
        <w:widowControl w:val="0"/>
        <w:pBdr>
          <w:top w:val="nil"/>
          <w:left w:val="nil"/>
          <w:bottom w:val="nil"/>
          <w:right w:val="nil"/>
          <w:between w:val="nil"/>
        </w:pBdr>
        <w:spacing w:before="244" w:line="240" w:lineRule="auto"/>
        <w:jc w:val="center"/>
        <w:rPr>
          <w:rFonts w:asciiTheme="majorHAnsi" w:hAnsiTheme="majorHAnsi" w:cstheme="majorHAnsi"/>
          <w:color w:val="000000"/>
          <w:sz w:val="24"/>
          <w:szCs w:val="24"/>
        </w:rPr>
      </w:pPr>
      <w:r w:rsidRPr="00B526F3">
        <w:rPr>
          <w:rFonts w:asciiTheme="majorHAnsi" w:hAnsiTheme="majorHAnsi" w:cstheme="majorHAnsi"/>
          <w:b/>
          <w:i/>
          <w:color w:val="000000"/>
          <w:sz w:val="24"/>
          <w:szCs w:val="24"/>
        </w:rPr>
        <w:t>In the Name of Allah, Most Gracious, Most Merciful</w:t>
      </w:r>
    </w:p>
    <w:p w14:paraId="6190155E" w14:textId="4A41B661" w:rsidR="00386FEB" w:rsidRPr="00B526F3" w:rsidRDefault="003050A5" w:rsidP="00287544">
      <w:pPr>
        <w:pStyle w:val="Heading1"/>
      </w:pPr>
      <w:bookmarkStart w:id="0" w:name="_Toc102839948"/>
      <w:r w:rsidRPr="00B526F3">
        <w:t>Article I – Name</w:t>
      </w:r>
      <w:bookmarkEnd w:id="0"/>
    </w:p>
    <w:p w14:paraId="6F90A72A" w14:textId="2C8A9B7B" w:rsidR="00386FEB" w:rsidRPr="00B526F3" w:rsidRDefault="003050A5" w:rsidP="001E6E6F">
      <w:pPr>
        <w:pStyle w:val="ListParagraph"/>
        <w:widowControl w:val="0"/>
        <w:numPr>
          <w:ilvl w:val="0"/>
          <w:numId w:val="8"/>
        </w:numPr>
        <w:pBdr>
          <w:top w:val="nil"/>
          <w:left w:val="nil"/>
          <w:bottom w:val="nil"/>
          <w:right w:val="nil"/>
          <w:between w:val="nil"/>
        </w:pBdr>
        <w:spacing w:before="120" w:line="235" w:lineRule="auto"/>
        <w:ind w:left="274" w:right="86" w:hanging="274"/>
        <w:rPr>
          <w:rFonts w:asciiTheme="majorHAnsi" w:hAnsiTheme="majorHAnsi" w:cstheme="majorHAnsi"/>
          <w:color w:val="000000"/>
          <w:sz w:val="24"/>
          <w:szCs w:val="24"/>
        </w:rPr>
      </w:pPr>
      <w:r w:rsidRPr="00B526F3">
        <w:rPr>
          <w:rFonts w:asciiTheme="majorHAnsi" w:hAnsiTheme="majorHAnsi" w:cstheme="majorHAnsi"/>
          <w:color w:val="000000"/>
          <w:sz w:val="24"/>
          <w:szCs w:val="24"/>
        </w:rPr>
        <w:t>The official name of the organization shall be Mountain House Muslim Association, or MHMA hereafter referred to as MHMA.</w:t>
      </w:r>
    </w:p>
    <w:p w14:paraId="619F04DE" w14:textId="77777777" w:rsidR="00B526F3" w:rsidRPr="00B526F3" w:rsidRDefault="00B526F3" w:rsidP="00B526F3">
      <w:pPr>
        <w:pStyle w:val="ListParagraph"/>
        <w:widowControl w:val="0"/>
        <w:pBdr>
          <w:top w:val="nil"/>
          <w:left w:val="nil"/>
          <w:bottom w:val="nil"/>
          <w:right w:val="nil"/>
          <w:between w:val="nil"/>
        </w:pBdr>
        <w:spacing w:before="126" w:line="236" w:lineRule="auto"/>
        <w:ind w:left="270" w:right="82" w:hanging="270"/>
        <w:rPr>
          <w:rFonts w:asciiTheme="majorHAnsi" w:hAnsiTheme="majorHAnsi" w:cstheme="majorHAnsi"/>
          <w:color w:val="000000"/>
          <w:sz w:val="24"/>
          <w:szCs w:val="24"/>
        </w:rPr>
      </w:pPr>
    </w:p>
    <w:p w14:paraId="79C5CB15" w14:textId="25323079" w:rsidR="00B526F3" w:rsidRPr="001E6E6F" w:rsidRDefault="003050A5" w:rsidP="001E6E6F">
      <w:pPr>
        <w:widowControl w:val="0"/>
        <w:pBdr>
          <w:top w:val="nil"/>
          <w:left w:val="nil"/>
          <w:bottom w:val="nil"/>
          <w:right w:val="nil"/>
          <w:between w:val="nil"/>
        </w:pBdr>
        <w:spacing w:before="120" w:line="245" w:lineRule="auto"/>
        <w:ind w:left="274" w:right="101" w:hanging="27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2. The principal office of the organization shall be at 1005 E. </w:t>
      </w:r>
      <w:proofErr w:type="spellStart"/>
      <w:r w:rsidRPr="00B526F3">
        <w:rPr>
          <w:rFonts w:asciiTheme="majorHAnsi" w:hAnsiTheme="majorHAnsi" w:cstheme="majorHAnsi"/>
          <w:color w:val="000000"/>
          <w:sz w:val="24"/>
          <w:szCs w:val="24"/>
        </w:rPr>
        <w:t>Pescadero</w:t>
      </w:r>
      <w:proofErr w:type="spellEnd"/>
      <w:r w:rsidRPr="00B526F3">
        <w:rPr>
          <w:rFonts w:asciiTheme="majorHAnsi" w:hAnsiTheme="majorHAnsi" w:cstheme="majorHAnsi"/>
          <w:color w:val="000000"/>
          <w:sz w:val="24"/>
          <w:szCs w:val="24"/>
        </w:rPr>
        <w:t xml:space="preserve"> Ave., Suite #167, Unit #286, Tracy, CA 95304. </w:t>
      </w:r>
      <w:r w:rsidRPr="00B526F3">
        <w:rPr>
          <w:rFonts w:asciiTheme="majorHAnsi" w:hAnsiTheme="majorHAnsi" w:cstheme="majorHAnsi"/>
          <w:color w:val="000000"/>
          <w:sz w:val="24"/>
          <w:szCs w:val="24"/>
          <w:rPrChange w:id="1" w:author="Umar Sear" w:date="2022-05-07T13:24:00Z">
            <w:rPr>
              <w:color w:val="000000"/>
              <w:highlight w:val="yellow"/>
            </w:rPr>
          </w:rPrChange>
        </w:rPr>
        <w:t>The Board of Trustees</w:t>
      </w:r>
      <w:r w:rsidR="003263B1" w:rsidRPr="00B526F3">
        <w:rPr>
          <w:rFonts w:asciiTheme="majorHAnsi" w:hAnsiTheme="majorHAnsi" w:cstheme="majorHAnsi"/>
          <w:color w:val="000000"/>
          <w:sz w:val="24"/>
          <w:szCs w:val="24"/>
          <w:rPrChange w:id="2" w:author="Umar Sear" w:date="2022-05-07T13:24:00Z">
            <w:rPr>
              <w:color w:val="000000"/>
              <w:highlight w:val="yellow"/>
            </w:rPr>
          </w:rPrChange>
        </w:rPr>
        <w:t xml:space="preserve"> (BOT)</w:t>
      </w:r>
      <w:r w:rsidRPr="00B526F3">
        <w:rPr>
          <w:rFonts w:asciiTheme="majorHAnsi" w:hAnsiTheme="majorHAnsi" w:cstheme="majorHAnsi"/>
          <w:color w:val="000000"/>
          <w:sz w:val="24"/>
          <w:szCs w:val="24"/>
          <w:rPrChange w:id="3" w:author="Umar Sear" w:date="2022-05-07T13:24:00Z">
            <w:rPr>
              <w:color w:val="000000"/>
              <w:highlight w:val="yellow"/>
            </w:rPr>
          </w:rPrChange>
        </w:rPr>
        <w:t xml:space="preserve"> may change the principal office from one location to another</w:t>
      </w:r>
      <w:r w:rsidR="002C6209" w:rsidRPr="00B526F3">
        <w:rPr>
          <w:rFonts w:asciiTheme="majorHAnsi" w:hAnsiTheme="majorHAnsi" w:cstheme="majorHAnsi"/>
          <w:color w:val="000000"/>
          <w:sz w:val="24"/>
          <w:szCs w:val="24"/>
          <w:rPrChange w:id="4" w:author="Umar Sear" w:date="2022-05-07T13:24:00Z">
            <w:rPr>
              <w:color w:val="000000"/>
              <w:highlight w:val="yellow"/>
            </w:rPr>
          </w:rPrChange>
        </w:rPr>
        <w:t xml:space="preserve"> and update the address in required documents.</w:t>
      </w:r>
      <w:del w:id="5" w:author="Umar Sear" w:date="2022-05-07T13:24:00Z">
        <w:r w:rsidRPr="00B526F3" w:rsidDel="007E467F">
          <w:rPr>
            <w:rFonts w:asciiTheme="majorHAnsi" w:hAnsiTheme="majorHAnsi" w:cstheme="majorHAnsi"/>
            <w:color w:val="000000"/>
            <w:sz w:val="24"/>
            <w:szCs w:val="24"/>
          </w:rPr>
          <w:delText>.</w:delText>
        </w:r>
      </w:del>
      <w:r w:rsidRPr="00B526F3">
        <w:rPr>
          <w:rFonts w:asciiTheme="majorHAnsi" w:hAnsiTheme="majorHAnsi" w:cstheme="majorHAnsi"/>
          <w:color w:val="000000"/>
          <w:sz w:val="24"/>
          <w:szCs w:val="24"/>
        </w:rPr>
        <w:t xml:space="preserve"> The Board of Trustees may at any time establish a branch or subordinate office at any places where the organization is qualified to conduct its affairs. </w:t>
      </w:r>
    </w:p>
    <w:p w14:paraId="0E6AE17E" w14:textId="77777777" w:rsidR="00D24A99" w:rsidRDefault="00D24A99">
      <w:pPr>
        <w:rPr>
          <w:rFonts w:asciiTheme="majorHAnsi" w:hAnsiTheme="majorHAnsi"/>
          <w:b/>
          <w:sz w:val="32"/>
          <w:szCs w:val="48"/>
        </w:rPr>
      </w:pPr>
      <w:r>
        <w:br w:type="page"/>
      </w:r>
    </w:p>
    <w:p w14:paraId="488E9C4E" w14:textId="0F67711B" w:rsidR="00386FEB" w:rsidRPr="00B526F3" w:rsidRDefault="003050A5" w:rsidP="00287544">
      <w:pPr>
        <w:pStyle w:val="Heading1"/>
      </w:pPr>
      <w:bookmarkStart w:id="6" w:name="_Toc102839949"/>
      <w:r w:rsidRPr="00B526F3">
        <w:lastRenderedPageBreak/>
        <w:t>Article II – Nature &amp; Affiliation</w:t>
      </w:r>
      <w:bookmarkEnd w:id="6"/>
    </w:p>
    <w:p w14:paraId="49233BB7" w14:textId="13C057C6" w:rsidR="00330542" w:rsidRDefault="003050A5" w:rsidP="001E6E6F">
      <w:pPr>
        <w:widowControl w:val="0"/>
        <w:pBdr>
          <w:top w:val="nil"/>
          <w:left w:val="nil"/>
          <w:bottom w:val="nil"/>
          <w:right w:val="nil"/>
          <w:between w:val="nil"/>
        </w:pBdr>
        <w:spacing w:before="12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was formed and operates upon the articles, </w:t>
      </w:r>
      <w:r w:rsidR="00B526F3" w:rsidRPr="00B526F3">
        <w:rPr>
          <w:rFonts w:asciiTheme="majorHAnsi" w:hAnsiTheme="majorHAnsi" w:cstheme="majorHAnsi"/>
          <w:color w:val="000000"/>
          <w:sz w:val="24"/>
          <w:szCs w:val="24"/>
        </w:rPr>
        <w:t>conditions,</w:t>
      </w:r>
      <w:r w:rsidRPr="00B526F3">
        <w:rPr>
          <w:rFonts w:asciiTheme="majorHAnsi" w:hAnsiTheme="majorHAnsi" w:cstheme="majorHAnsi"/>
          <w:color w:val="000000"/>
          <w:sz w:val="24"/>
          <w:szCs w:val="24"/>
        </w:rPr>
        <w:t xml:space="preserve"> and provisions relative to non-stock, not-for profit, religious, non-political organization that are contained in the general laws of the State of California and in accordance with U.S. laws and shall be organized and operated exclusively for religious, educational, community and charitable purposes within the meaning of sections 501(c)(3) of the Internal Revenue Service code. </w:t>
      </w:r>
    </w:p>
    <w:p w14:paraId="6D3E7F86" w14:textId="77777777" w:rsidR="00D24A99" w:rsidRDefault="00D24A99">
      <w:pPr>
        <w:rPr>
          <w:rFonts w:asciiTheme="majorHAnsi" w:hAnsiTheme="majorHAnsi"/>
          <w:b/>
          <w:sz w:val="32"/>
          <w:szCs w:val="48"/>
        </w:rPr>
      </w:pPr>
      <w:r>
        <w:br w:type="page"/>
      </w:r>
    </w:p>
    <w:p w14:paraId="14F9CDB6" w14:textId="2A1E736A" w:rsidR="00330542" w:rsidRPr="00287544" w:rsidRDefault="003050A5" w:rsidP="00287544">
      <w:pPr>
        <w:pStyle w:val="Heading1"/>
      </w:pPr>
      <w:bookmarkStart w:id="7" w:name="_Toc102839950"/>
      <w:r w:rsidRPr="00287544">
        <w:lastRenderedPageBreak/>
        <w:t>Article III – Charter</w:t>
      </w:r>
      <w:bookmarkEnd w:id="7"/>
    </w:p>
    <w:p w14:paraId="6B34562D" w14:textId="4C5816B1" w:rsidR="00793320" w:rsidRDefault="006D0B3B" w:rsidP="001E6E6F">
      <w:pPr>
        <w:widowControl w:val="0"/>
        <w:pBdr>
          <w:top w:val="nil"/>
          <w:left w:val="nil"/>
          <w:bottom w:val="nil"/>
          <w:right w:val="nil"/>
          <w:between w:val="nil"/>
        </w:pBdr>
        <w:spacing w:before="240" w:line="242" w:lineRule="auto"/>
        <w:ind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MHMA shall conduct its activities </w:t>
      </w:r>
      <w:proofErr w:type="gramStart"/>
      <w:r w:rsidRPr="00B526F3">
        <w:rPr>
          <w:rFonts w:asciiTheme="majorHAnsi" w:hAnsiTheme="majorHAnsi" w:cstheme="majorHAnsi"/>
          <w:color w:val="000000"/>
          <w:sz w:val="24"/>
          <w:szCs w:val="24"/>
        </w:rPr>
        <w:t>on the basis of</w:t>
      </w:r>
      <w:proofErr w:type="gramEnd"/>
      <w:r w:rsidRPr="00B526F3">
        <w:rPr>
          <w:rFonts w:asciiTheme="majorHAnsi" w:hAnsiTheme="majorHAnsi" w:cstheme="majorHAnsi"/>
          <w:color w:val="000000"/>
          <w:sz w:val="24"/>
          <w:szCs w:val="24"/>
        </w:rPr>
        <w:t xml:space="preserve"> the Qur’an and the Sunnah of the Prophet Muhammad (PBUH)</w:t>
      </w:r>
      <w:r w:rsidR="001359BF"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Membership of the MHMA shall be open to all Muslims who believe in the following </w:t>
      </w:r>
    </w:p>
    <w:p w14:paraId="6A6B560C" w14:textId="77777777" w:rsidR="00330542" w:rsidRPr="00330542" w:rsidRDefault="00330542" w:rsidP="00330542">
      <w:pPr>
        <w:widowControl w:val="0"/>
        <w:pBdr>
          <w:top w:val="nil"/>
          <w:left w:val="nil"/>
          <w:bottom w:val="nil"/>
          <w:right w:val="nil"/>
          <w:between w:val="nil"/>
        </w:pBdr>
        <w:spacing w:before="121" w:line="242" w:lineRule="auto"/>
        <w:ind w:right="114"/>
        <w:jc w:val="both"/>
        <w:rPr>
          <w:rFonts w:asciiTheme="majorHAnsi" w:hAnsiTheme="majorHAnsi" w:cstheme="majorHAnsi"/>
          <w:b/>
          <w:color w:val="000000"/>
          <w:sz w:val="24"/>
          <w:szCs w:val="24"/>
        </w:rPr>
      </w:pPr>
    </w:p>
    <w:p w14:paraId="106CD26C" w14:textId="6A1AE41C" w:rsidR="00330542" w:rsidRDefault="006D0B3B" w:rsidP="006C18A4">
      <w:pPr>
        <w:pStyle w:val="ListParagraph"/>
        <w:numPr>
          <w:ilvl w:val="0"/>
          <w:numId w:val="8"/>
        </w:numPr>
        <w:spacing w:after="120"/>
        <w:ind w:left="274" w:firstLine="86"/>
        <w:contextualSpacing w:val="0"/>
      </w:pPr>
      <w:r w:rsidRPr="00B526F3">
        <w:t>Belief in Allah (SWT</w:t>
      </w:r>
      <w:proofErr w:type="gramStart"/>
      <w:r w:rsidRPr="00B526F3">
        <w:t>);</w:t>
      </w:r>
      <w:proofErr w:type="gramEnd"/>
      <w:r w:rsidRPr="00B526F3">
        <w:t xml:space="preserve"> </w:t>
      </w:r>
    </w:p>
    <w:p w14:paraId="18CA0B22" w14:textId="3772822E" w:rsidR="00793320" w:rsidRPr="00B526F3" w:rsidRDefault="006D0B3B" w:rsidP="006C18A4">
      <w:pPr>
        <w:pStyle w:val="ListParagraph"/>
        <w:numPr>
          <w:ilvl w:val="0"/>
          <w:numId w:val="8"/>
        </w:numPr>
        <w:spacing w:after="120"/>
        <w:ind w:left="274" w:firstLine="86"/>
        <w:contextualSpacing w:val="0"/>
      </w:pPr>
      <w:r w:rsidRPr="00B526F3">
        <w:t xml:space="preserve">Belief in Muhammad (PBUH) as the last of the </w:t>
      </w:r>
      <w:r w:rsidR="00A57E8A">
        <w:t>Prophets</w:t>
      </w:r>
      <w:del w:id="8" w:author="Umar Sear" w:date="2022-05-07T13:24:00Z">
        <w:r w:rsidRPr="00B526F3" w:rsidDel="007E467F">
          <w:delText>p</w:delText>
        </w:r>
      </w:del>
      <w:r w:rsidRPr="00B526F3">
        <w:t xml:space="preserve">; </w:t>
      </w:r>
    </w:p>
    <w:p w14:paraId="5EF162D1" w14:textId="033D850E" w:rsidR="00793320" w:rsidRPr="00B526F3" w:rsidRDefault="006D0B3B" w:rsidP="006C18A4">
      <w:pPr>
        <w:pStyle w:val="ListParagraph"/>
        <w:numPr>
          <w:ilvl w:val="0"/>
          <w:numId w:val="8"/>
        </w:numPr>
        <w:spacing w:after="120"/>
        <w:ind w:left="274" w:firstLine="86"/>
        <w:contextualSpacing w:val="0"/>
      </w:pPr>
      <w:r w:rsidRPr="00B526F3">
        <w:t>Belief in the Books of Allah (SWT</w:t>
      </w:r>
      <w:proofErr w:type="gramStart"/>
      <w:r w:rsidRPr="00B526F3">
        <w:t>);</w:t>
      </w:r>
      <w:proofErr w:type="gramEnd"/>
      <w:r w:rsidRPr="00B526F3">
        <w:t xml:space="preserve"> </w:t>
      </w:r>
    </w:p>
    <w:p w14:paraId="1B311712" w14:textId="20236220" w:rsidR="00793320" w:rsidRPr="00B526F3" w:rsidRDefault="006D0B3B" w:rsidP="006C18A4">
      <w:pPr>
        <w:pStyle w:val="ListParagraph"/>
        <w:numPr>
          <w:ilvl w:val="0"/>
          <w:numId w:val="8"/>
        </w:numPr>
        <w:spacing w:after="120"/>
        <w:ind w:left="274" w:firstLine="86"/>
        <w:contextualSpacing w:val="0"/>
      </w:pPr>
      <w:r w:rsidRPr="00B526F3">
        <w:t xml:space="preserve">Belief in the </w:t>
      </w:r>
      <w:proofErr w:type="gramStart"/>
      <w:r w:rsidRPr="00B526F3">
        <w:t>Angels;</w:t>
      </w:r>
      <w:proofErr w:type="gramEnd"/>
      <w:r w:rsidRPr="00B526F3">
        <w:t xml:space="preserve"> </w:t>
      </w:r>
    </w:p>
    <w:p w14:paraId="1B3C953B" w14:textId="77777777" w:rsidR="00330542" w:rsidRDefault="006D0B3B" w:rsidP="006C18A4">
      <w:pPr>
        <w:pStyle w:val="ListParagraph"/>
        <w:numPr>
          <w:ilvl w:val="0"/>
          <w:numId w:val="8"/>
        </w:numPr>
        <w:spacing w:after="120"/>
        <w:ind w:left="274" w:firstLine="86"/>
        <w:contextualSpacing w:val="0"/>
      </w:pPr>
      <w:r w:rsidRPr="00B526F3">
        <w:t xml:space="preserve">Belief in the Day of </w:t>
      </w:r>
      <w:proofErr w:type="gramStart"/>
      <w:r w:rsidRPr="00B526F3">
        <w:t>Judgment;</w:t>
      </w:r>
      <w:proofErr w:type="gramEnd"/>
      <w:r w:rsidRPr="00B526F3">
        <w:t xml:space="preserve"> </w:t>
      </w:r>
    </w:p>
    <w:p w14:paraId="31DD07F7" w14:textId="77777777" w:rsidR="00330542" w:rsidRDefault="006D0B3B" w:rsidP="006C18A4">
      <w:pPr>
        <w:pStyle w:val="ListParagraph"/>
        <w:numPr>
          <w:ilvl w:val="0"/>
          <w:numId w:val="8"/>
        </w:numPr>
        <w:spacing w:after="120"/>
        <w:ind w:left="274" w:firstLine="86"/>
        <w:contextualSpacing w:val="0"/>
      </w:pPr>
      <w:r w:rsidRPr="00B526F3">
        <w:t xml:space="preserve">Belief in </w:t>
      </w:r>
      <w:proofErr w:type="spellStart"/>
      <w:r w:rsidRPr="00B526F3">
        <w:t>Qadaa</w:t>
      </w:r>
      <w:proofErr w:type="spellEnd"/>
      <w:r w:rsidRPr="00B526F3">
        <w:t xml:space="preserve"> and </w:t>
      </w:r>
      <w:proofErr w:type="spellStart"/>
      <w:r w:rsidRPr="00B526F3">
        <w:t>Qadr</w:t>
      </w:r>
      <w:proofErr w:type="spellEnd"/>
      <w:r w:rsidRPr="00B526F3">
        <w:t xml:space="preserve"> (Divine Will and Predestination)</w:t>
      </w:r>
    </w:p>
    <w:p w14:paraId="34F53EBB" w14:textId="77777777" w:rsidR="00330542" w:rsidRDefault="00330542" w:rsidP="00330542">
      <w:pPr>
        <w:pStyle w:val="ListParagraph"/>
        <w:ind w:left="270"/>
      </w:pPr>
    </w:p>
    <w:p w14:paraId="39994446" w14:textId="77777777" w:rsidR="00330542" w:rsidRDefault="006D0B3B" w:rsidP="00330542">
      <w:r w:rsidRPr="00330542">
        <w:rPr>
          <w:b/>
          <w:bCs/>
        </w:rPr>
        <w:t xml:space="preserve">The </w:t>
      </w:r>
      <w:r w:rsidR="00BF67CD" w:rsidRPr="00330542">
        <w:rPr>
          <w:b/>
          <w:bCs/>
        </w:rPr>
        <w:t>Charter of the organization as defined above</w:t>
      </w:r>
      <w:r w:rsidRPr="00330542">
        <w:rPr>
          <w:b/>
          <w:bCs/>
        </w:rPr>
        <w:t xml:space="preserve"> is immutable</w:t>
      </w:r>
      <w:r w:rsidRPr="00330542">
        <w:t xml:space="preserve"> (cannot be changed or amended for any reason)</w:t>
      </w:r>
    </w:p>
    <w:p w14:paraId="7BF69C35" w14:textId="1A65FC2E" w:rsidR="00386FEB" w:rsidRDefault="00330542" w:rsidP="00287544">
      <w:pPr>
        <w:pStyle w:val="Heading1"/>
      </w:pPr>
      <w:r>
        <w:br w:type="page"/>
      </w:r>
      <w:bookmarkStart w:id="9" w:name="_Toc102839951"/>
      <w:r w:rsidR="003050A5" w:rsidRPr="00B526F3">
        <w:lastRenderedPageBreak/>
        <w:t>Article IV – Goals</w:t>
      </w:r>
      <w:bookmarkEnd w:id="9"/>
    </w:p>
    <w:p w14:paraId="55883E1C" w14:textId="77777777" w:rsidR="0010117B" w:rsidRPr="00330542" w:rsidRDefault="0010117B" w:rsidP="006C18A4"/>
    <w:p w14:paraId="5D12CE7F" w14:textId="5DC9B52B" w:rsidR="004A4B3C" w:rsidRPr="00B526F3"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provide religious services &amp; education for Muslims to practice Islam as a complete way of life. </w:t>
      </w:r>
    </w:p>
    <w:p w14:paraId="493B7D3A" w14:textId="721C8DFE" w:rsidR="00005395" w:rsidRPr="00B526F3" w:rsidRDefault="00005395" w:rsidP="006C18A4">
      <w:pPr>
        <w:pStyle w:val="ListParagraph"/>
        <w:widowControl w:val="0"/>
        <w:numPr>
          <w:ilvl w:val="0"/>
          <w:numId w:val="9"/>
        </w:numPr>
        <w:pBdr>
          <w:top w:val="nil"/>
          <w:left w:val="nil"/>
          <w:bottom w:val="nil"/>
          <w:right w:val="nil"/>
          <w:between w:val="nil"/>
        </w:pBdr>
        <w:spacing w:before="62" w:after="120" w:line="240" w:lineRule="auto"/>
        <w:ind w:left="720" w:right="116" w:hanging="377"/>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To acquire, maintain and operate one or more facilities for place of worship, community services, Islamic school</w:t>
      </w:r>
      <w:r w:rsidR="006551E4" w:rsidRPr="00B526F3">
        <w:rPr>
          <w:rFonts w:asciiTheme="majorHAnsi" w:hAnsiTheme="majorHAnsi" w:cstheme="majorHAnsi"/>
          <w:color w:val="000000"/>
          <w:sz w:val="24"/>
          <w:szCs w:val="24"/>
        </w:rPr>
        <w:t>,</w:t>
      </w:r>
      <w:r w:rsidR="00307E24" w:rsidRPr="00B526F3">
        <w:rPr>
          <w:rFonts w:asciiTheme="majorHAnsi" w:hAnsiTheme="majorHAnsi" w:cstheme="majorHAnsi"/>
          <w:color w:val="000000"/>
          <w:sz w:val="24"/>
          <w:szCs w:val="24"/>
        </w:rPr>
        <w:t xml:space="preserve"> afterschool program</w:t>
      </w:r>
      <w:r w:rsidRPr="00B526F3">
        <w:rPr>
          <w:rFonts w:asciiTheme="majorHAnsi" w:hAnsiTheme="majorHAnsi" w:cstheme="majorHAnsi"/>
          <w:color w:val="000000"/>
          <w:sz w:val="24"/>
          <w:szCs w:val="24"/>
        </w:rPr>
        <w:t xml:space="preserve">, youth activities and other activities mentioned herein. </w:t>
      </w:r>
    </w:p>
    <w:p w14:paraId="0F3D0980" w14:textId="77777777" w:rsidR="00A57E8A" w:rsidRDefault="00005395"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To receive, hold, </w:t>
      </w:r>
      <w:r w:rsidR="00864758" w:rsidRPr="00B526F3">
        <w:rPr>
          <w:rFonts w:asciiTheme="majorHAnsi" w:hAnsiTheme="majorHAnsi" w:cstheme="majorHAnsi"/>
          <w:color w:val="000000"/>
          <w:sz w:val="24"/>
          <w:szCs w:val="24"/>
        </w:rPr>
        <w:t>manage</w:t>
      </w:r>
      <w:r w:rsidRPr="00B526F3">
        <w:rPr>
          <w:rFonts w:asciiTheme="majorHAnsi" w:hAnsiTheme="majorHAnsi" w:cstheme="majorHAnsi"/>
          <w:color w:val="000000"/>
          <w:sz w:val="24"/>
          <w:szCs w:val="24"/>
        </w:rPr>
        <w:t xml:space="preserve"> (free of </w:t>
      </w:r>
      <w:r w:rsidR="00D253B0" w:rsidRPr="00B526F3">
        <w:rPr>
          <w:rFonts w:asciiTheme="majorHAnsi" w:hAnsiTheme="majorHAnsi" w:cstheme="majorHAnsi"/>
          <w:color w:val="000000"/>
          <w:sz w:val="24"/>
          <w:szCs w:val="24"/>
        </w:rPr>
        <w:t>interest-bearing</w:t>
      </w:r>
      <w:r w:rsidRPr="00B526F3">
        <w:rPr>
          <w:rFonts w:asciiTheme="majorHAnsi" w:hAnsiTheme="majorHAnsi" w:cstheme="majorHAnsi"/>
          <w:color w:val="000000"/>
          <w:sz w:val="24"/>
          <w:szCs w:val="24"/>
        </w:rPr>
        <w:t xml:space="preserve"> instruments</w:t>
      </w:r>
      <w:r w:rsidR="00AE0C2A" w:rsidRPr="00B526F3">
        <w:rPr>
          <w:rFonts w:asciiTheme="majorHAnsi" w:hAnsiTheme="majorHAnsi" w:cstheme="majorHAnsi"/>
          <w:color w:val="000000"/>
          <w:sz w:val="24"/>
          <w:szCs w:val="24"/>
        </w:rPr>
        <w:t xml:space="preserve">, </w:t>
      </w:r>
      <w:r w:rsidR="0046716F" w:rsidRPr="00B526F3">
        <w:rPr>
          <w:rFonts w:asciiTheme="majorHAnsi" w:hAnsiTheme="majorHAnsi" w:cstheme="majorHAnsi"/>
          <w:color w:val="000000"/>
          <w:sz w:val="24"/>
          <w:szCs w:val="24"/>
        </w:rPr>
        <w:t xml:space="preserve">Sharia compliant </w:t>
      </w:r>
      <w:r w:rsidR="00AE0C2A" w:rsidRPr="00B526F3">
        <w:rPr>
          <w:rFonts w:asciiTheme="majorHAnsi" w:hAnsiTheme="majorHAnsi" w:cstheme="majorHAnsi"/>
          <w:color w:val="000000"/>
          <w:sz w:val="24"/>
          <w:szCs w:val="24"/>
        </w:rPr>
        <w:t>stocks or similar financial instruments</w:t>
      </w:r>
      <w:r w:rsidRPr="00B526F3">
        <w:rPr>
          <w:rFonts w:asciiTheme="majorHAnsi" w:hAnsiTheme="majorHAnsi" w:cstheme="majorHAnsi"/>
          <w:color w:val="000000"/>
          <w:sz w:val="24"/>
          <w:szCs w:val="24"/>
        </w:rPr>
        <w:t>), and disburse monies and properties or the income thereof, which may be vested in or entrusted to the care of the MHMA whether by donations, gifts, grants, bequest, device, or otherwise for the furtherance of the goals of MHMA.</w:t>
      </w:r>
    </w:p>
    <w:p w14:paraId="7A2E6B26" w14:textId="77777777" w:rsidR="00A57E8A" w:rsidRDefault="004F500A" w:rsidP="006C18A4">
      <w:pPr>
        <w:pStyle w:val="ListParagraph"/>
        <w:widowControl w:val="0"/>
        <w:numPr>
          <w:ilvl w:val="0"/>
          <w:numId w:val="9"/>
        </w:numPr>
        <w:pBdr>
          <w:top w:val="nil"/>
          <w:left w:val="nil"/>
          <w:bottom w:val="nil"/>
          <w:right w:val="nil"/>
          <w:between w:val="nil"/>
        </w:pBdr>
        <w:spacing w:before="15"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MHMA will have </w:t>
      </w:r>
      <w:r w:rsidR="0046716F" w:rsidRPr="00A57E8A">
        <w:rPr>
          <w:rFonts w:asciiTheme="majorHAnsi" w:hAnsiTheme="majorHAnsi" w:cstheme="majorHAnsi"/>
          <w:color w:val="000000"/>
          <w:sz w:val="24"/>
          <w:szCs w:val="24"/>
        </w:rPr>
        <w:t xml:space="preserve">two </w:t>
      </w:r>
      <w:r w:rsidRPr="00A57E8A">
        <w:rPr>
          <w:rFonts w:asciiTheme="majorHAnsi" w:hAnsiTheme="majorHAnsi" w:cstheme="majorHAnsi"/>
          <w:color w:val="000000"/>
          <w:sz w:val="24"/>
          <w:szCs w:val="24"/>
        </w:rPr>
        <w:t>separate Account</w:t>
      </w:r>
      <w:r w:rsidR="0046716F" w:rsidRPr="00A57E8A">
        <w:rPr>
          <w:rFonts w:asciiTheme="majorHAnsi" w:hAnsiTheme="majorHAnsi" w:cstheme="majorHAnsi"/>
          <w:color w:val="000000"/>
          <w:sz w:val="24"/>
          <w:szCs w:val="24"/>
        </w:rPr>
        <w:t>s</w:t>
      </w:r>
    </w:p>
    <w:p w14:paraId="35285044" w14:textId="77777777" w:rsid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Investable Account: Donations which the donor has agreed to be invested in Sharia compliant stocks or similar financial instruments by MHMA</w:t>
      </w:r>
    </w:p>
    <w:p w14:paraId="66926988" w14:textId="06A2F89D" w:rsidR="004F500A" w:rsidRPr="00A57E8A" w:rsidRDefault="0046716F" w:rsidP="006C18A4">
      <w:pPr>
        <w:pStyle w:val="ListParagraph"/>
        <w:widowControl w:val="0"/>
        <w:numPr>
          <w:ilvl w:val="1"/>
          <w:numId w:val="9"/>
        </w:numPr>
        <w:pBdr>
          <w:top w:val="nil"/>
          <w:left w:val="nil"/>
          <w:bottom w:val="nil"/>
          <w:right w:val="nil"/>
          <w:between w:val="nil"/>
        </w:pBdr>
        <w:spacing w:before="15" w:after="120" w:line="240" w:lineRule="auto"/>
        <w:ind w:left="1170" w:right="101" w:hanging="450"/>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Non-Investable Account: Donations </w:t>
      </w:r>
      <w:r w:rsidR="004F500A" w:rsidRPr="00A57E8A">
        <w:rPr>
          <w:rFonts w:asciiTheme="majorHAnsi" w:hAnsiTheme="majorHAnsi" w:cstheme="majorHAnsi"/>
          <w:color w:val="000000"/>
          <w:sz w:val="24"/>
          <w:szCs w:val="24"/>
        </w:rPr>
        <w:t xml:space="preserve">which </w:t>
      </w:r>
      <w:r w:rsidRPr="00A57E8A">
        <w:rPr>
          <w:rFonts w:asciiTheme="majorHAnsi" w:hAnsiTheme="majorHAnsi" w:cstheme="majorHAnsi"/>
          <w:color w:val="000000"/>
          <w:sz w:val="24"/>
          <w:szCs w:val="24"/>
        </w:rPr>
        <w:t xml:space="preserve">the donor has agreed that it </w:t>
      </w:r>
      <w:r w:rsidR="004F500A" w:rsidRPr="00A57E8A">
        <w:rPr>
          <w:rFonts w:asciiTheme="majorHAnsi" w:hAnsiTheme="majorHAnsi" w:cstheme="majorHAnsi"/>
          <w:color w:val="000000"/>
          <w:sz w:val="24"/>
          <w:szCs w:val="24"/>
        </w:rPr>
        <w:t xml:space="preserve">cannot be used for </w:t>
      </w:r>
      <w:r w:rsidRPr="00A57E8A">
        <w:rPr>
          <w:rFonts w:asciiTheme="majorHAnsi" w:hAnsiTheme="majorHAnsi" w:cstheme="majorHAnsi"/>
          <w:color w:val="000000"/>
          <w:sz w:val="24"/>
          <w:szCs w:val="24"/>
        </w:rPr>
        <w:t>any investments in stocks or similar financial instruments but can be used for buying a land or real-estate building for a Masjid and/or Community Center</w:t>
      </w:r>
    </w:p>
    <w:p w14:paraId="5920A254" w14:textId="41DFDFB2"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community services that include, but not limited to educational, professional, charitable, social, </w:t>
      </w:r>
      <w:r w:rsidR="00A57E8A" w:rsidRPr="00A57E8A">
        <w:rPr>
          <w:rFonts w:asciiTheme="majorHAnsi" w:hAnsiTheme="majorHAnsi" w:cstheme="majorHAnsi"/>
          <w:color w:val="000000"/>
          <w:sz w:val="24"/>
          <w:szCs w:val="24"/>
        </w:rPr>
        <w:t>recreational,</w:t>
      </w:r>
      <w:r w:rsidRPr="00A57E8A">
        <w:rPr>
          <w:rFonts w:asciiTheme="majorHAnsi" w:hAnsiTheme="majorHAnsi" w:cstheme="majorHAnsi"/>
          <w:color w:val="000000"/>
          <w:sz w:val="24"/>
          <w:szCs w:val="24"/>
        </w:rPr>
        <w:t xml:space="preserve"> and civic activities for the Muslim community in the Mountain House/Tracy area in the best traditions of Islam, with a special emphasis</w:t>
      </w:r>
      <w:r w:rsidR="00803BE0" w:rsidRPr="00A57E8A">
        <w:rPr>
          <w:rFonts w:asciiTheme="majorHAnsi" w:hAnsiTheme="majorHAnsi" w:cstheme="majorHAnsi"/>
          <w:color w:val="000000"/>
          <w:sz w:val="24"/>
          <w:szCs w:val="24"/>
        </w:rPr>
        <w:t xml:space="preserve"> </w:t>
      </w:r>
      <w:r w:rsidRPr="00A57E8A">
        <w:rPr>
          <w:rFonts w:asciiTheme="majorHAnsi" w:hAnsiTheme="majorHAnsi" w:cstheme="majorHAnsi"/>
          <w:color w:val="000000"/>
          <w:sz w:val="24"/>
          <w:szCs w:val="24"/>
        </w:rPr>
        <w:t xml:space="preserve">on meeting the needs of youth and seniors. </w:t>
      </w:r>
    </w:p>
    <w:p w14:paraId="2A50F54F" w14:textId="3FE67C6F" w:rsidR="004A4B3C"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act as a regional center and a guiding light for Muslims in the Mountain House/Tracy</w:t>
      </w:r>
      <w:r w:rsidR="007606B8" w:rsidRPr="00A57E8A">
        <w:rPr>
          <w:rFonts w:asciiTheme="majorHAnsi" w:hAnsiTheme="majorHAnsi" w:cstheme="majorHAnsi"/>
          <w:color w:val="000000"/>
          <w:sz w:val="24"/>
          <w:szCs w:val="24"/>
        </w:rPr>
        <w:t xml:space="preserve"> and surrounding</w:t>
      </w:r>
      <w:r w:rsidRPr="00A57E8A">
        <w:rPr>
          <w:rFonts w:asciiTheme="majorHAnsi" w:hAnsiTheme="majorHAnsi" w:cstheme="majorHAnsi"/>
          <w:color w:val="000000"/>
          <w:sz w:val="24"/>
          <w:szCs w:val="24"/>
        </w:rPr>
        <w:t xml:space="preserve"> area</w:t>
      </w:r>
      <w:r w:rsidR="007606B8" w:rsidRPr="00A57E8A">
        <w:rPr>
          <w:rFonts w:asciiTheme="majorHAnsi" w:hAnsiTheme="majorHAnsi" w:cstheme="majorHAnsi"/>
          <w:color w:val="000000"/>
          <w:sz w:val="24"/>
          <w:szCs w:val="24"/>
        </w:rPr>
        <w:t>s</w:t>
      </w:r>
      <w:r w:rsidRPr="00A57E8A">
        <w:rPr>
          <w:rFonts w:asciiTheme="majorHAnsi" w:hAnsiTheme="majorHAnsi" w:cstheme="majorHAnsi"/>
          <w:color w:val="000000"/>
          <w:sz w:val="24"/>
          <w:szCs w:val="24"/>
        </w:rPr>
        <w:t xml:space="preserve"> and establish mutually beneficial relationships with other Muslim organizations, both locally and nationally. </w:t>
      </w:r>
    </w:p>
    <w:p w14:paraId="3ED3A001" w14:textId="125E8609" w:rsidR="00386FEB" w:rsidRPr="00A57E8A" w:rsidRDefault="003050A5" w:rsidP="006C18A4">
      <w:pPr>
        <w:pStyle w:val="ListParagraph"/>
        <w:widowControl w:val="0"/>
        <w:numPr>
          <w:ilvl w:val="0"/>
          <w:numId w:val="9"/>
        </w:numPr>
        <w:pBdr>
          <w:top w:val="nil"/>
          <w:left w:val="nil"/>
          <w:bottom w:val="nil"/>
          <w:right w:val="nil"/>
          <w:between w:val="nil"/>
        </w:pBdr>
        <w:spacing w:before="62" w:after="120" w:line="240" w:lineRule="auto"/>
        <w:ind w:left="720" w:right="9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promote friendly relations and understanding between Muslims and people of other faiths </w:t>
      </w:r>
      <w:r w:rsidR="003263B1"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community</w:t>
      </w:r>
      <w:r w:rsidR="0039359E" w:rsidRPr="00A57E8A">
        <w:rPr>
          <w:rFonts w:asciiTheme="majorHAnsi" w:hAnsiTheme="majorHAnsi" w:cstheme="majorHAnsi"/>
          <w:color w:val="000000"/>
          <w:sz w:val="24"/>
          <w:szCs w:val="24"/>
        </w:rPr>
        <w:t>, interfaith</w:t>
      </w:r>
      <w:r w:rsidRPr="00A57E8A">
        <w:rPr>
          <w:rFonts w:asciiTheme="majorHAnsi" w:hAnsiTheme="majorHAnsi" w:cstheme="majorHAnsi"/>
          <w:color w:val="000000"/>
          <w:sz w:val="24"/>
          <w:szCs w:val="24"/>
        </w:rPr>
        <w:t xml:space="preserve"> and organization interactions. </w:t>
      </w:r>
    </w:p>
    <w:p w14:paraId="57AE1EDA" w14:textId="5C56DF23" w:rsidR="00386FEB" w:rsidRPr="00A57E8A" w:rsidRDefault="003050A5" w:rsidP="006C18A4">
      <w:pPr>
        <w:pStyle w:val="ListParagraph"/>
        <w:widowControl w:val="0"/>
        <w:numPr>
          <w:ilvl w:val="0"/>
          <w:numId w:val="9"/>
        </w:numPr>
        <w:pBdr>
          <w:top w:val="nil"/>
          <w:left w:val="nil"/>
          <w:bottom w:val="nil"/>
          <w:right w:val="nil"/>
          <w:between w:val="nil"/>
        </w:pBdr>
        <w:spacing w:before="9" w:after="120" w:line="240" w:lineRule="auto"/>
        <w:ind w:left="720" w:right="101" w:hanging="377"/>
        <w:contextualSpacing w:val="0"/>
        <w:jc w:val="both"/>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provide for the full and unrestricted participation of all members of the MHMA - men, women, youth, children, seniors in all activities of MHMA and its services with a special emphasis on youth and seniors as follows: to proactively groom and prepare the youth to become successful leaders and contributing members of the American society, and to assist the senior members of the community by providing an environment that would </w:t>
      </w:r>
      <w:r w:rsidR="00D82FD4" w:rsidRPr="00A57E8A">
        <w:rPr>
          <w:rFonts w:asciiTheme="majorHAnsi" w:hAnsiTheme="majorHAnsi" w:cstheme="majorHAnsi"/>
          <w:color w:val="000000"/>
          <w:sz w:val="24"/>
          <w:szCs w:val="24"/>
        </w:rPr>
        <w:t xml:space="preserve">help </w:t>
      </w:r>
      <w:r w:rsidRPr="00A57E8A">
        <w:rPr>
          <w:rFonts w:asciiTheme="majorHAnsi" w:hAnsiTheme="majorHAnsi" w:cstheme="majorHAnsi"/>
          <w:color w:val="000000"/>
          <w:sz w:val="24"/>
          <w:szCs w:val="24"/>
        </w:rPr>
        <w:t xml:space="preserve">them with problems related to aging in the American society. </w:t>
      </w:r>
    </w:p>
    <w:p w14:paraId="4DE27EE4" w14:textId="08154FBE"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1"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operate in a manner whereby 100% of MHMA’s operating expenses are generated </w:t>
      </w:r>
      <w:r w:rsidR="0049100F" w:rsidRPr="00A57E8A">
        <w:rPr>
          <w:rFonts w:asciiTheme="majorHAnsi" w:hAnsiTheme="majorHAnsi" w:cstheme="majorHAnsi"/>
          <w:color w:val="000000"/>
          <w:sz w:val="24"/>
          <w:szCs w:val="24"/>
        </w:rPr>
        <w:t xml:space="preserve">through </w:t>
      </w:r>
      <w:r w:rsidRPr="00A57E8A">
        <w:rPr>
          <w:rFonts w:asciiTheme="majorHAnsi" w:hAnsiTheme="majorHAnsi" w:cstheme="majorHAnsi"/>
          <w:color w:val="000000"/>
          <w:sz w:val="24"/>
          <w:szCs w:val="24"/>
        </w:rPr>
        <w:t xml:space="preserve">a viable business model. </w:t>
      </w:r>
    </w:p>
    <w:p w14:paraId="78A07B47" w14:textId="15ADE376" w:rsidR="00B577B0" w:rsidRPr="00A57E8A" w:rsidRDefault="00B577B0"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To provide social services primarily for the betterment of the MHMA members and the wider community in Mountain House/Tracy and surrounding areas</w:t>
      </w:r>
      <w:r w:rsidR="004E6915" w:rsidRPr="00A57E8A">
        <w:rPr>
          <w:rFonts w:asciiTheme="majorHAnsi" w:hAnsiTheme="majorHAnsi" w:cstheme="majorHAnsi"/>
          <w:color w:val="000000"/>
          <w:sz w:val="24"/>
          <w:szCs w:val="24"/>
        </w:rPr>
        <w:t>.</w:t>
      </w:r>
    </w:p>
    <w:p w14:paraId="695D40D4" w14:textId="331A24F5" w:rsidR="00386FEB" w:rsidRPr="00A57E8A" w:rsidRDefault="003050A5" w:rsidP="006C18A4">
      <w:pPr>
        <w:pStyle w:val="ListParagraph"/>
        <w:widowControl w:val="0"/>
        <w:numPr>
          <w:ilvl w:val="0"/>
          <w:numId w:val="9"/>
        </w:numPr>
        <w:pBdr>
          <w:top w:val="nil"/>
          <w:left w:val="nil"/>
          <w:bottom w:val="nil"/>
          <w:right w:val="nil"/>
          <w:between w:val="nil"/>
        </w:pBdr>
        <w:spacing w:before="8" w:after="120" w:line="240" w:lineRule="auto"/>
        <w:ind w:left="720" w:right="108" w:hanging="377"/>
        <w:contextualSpacing w:val="0"/>
        <w:rPr>
          <w:rFonts w:asciiTheme="majorHAnsi" w:hAnsiTheme="majorHAnsi" w:cstheme="majorHAnsi"/>
          <w:color w:val="000000"/>
          <w:sz w:val="24"/>
          <w:szCs w:val="24"/>
        </w:rPr>
      </w:pPr>
      <w:r w:rsidRPr="00A57E8A">
        <w:rPr>
          <w:rFonts w:asciiTheme="majorHAnsi" w:hAnsiTheme="majorHAnsi" w:cstheme="majorHAnsi"/>
          <w:color w:val="000000"/>
          <w:sz w:val="24"/>
          <w:szCs w:val="24"/>
        </w:rPr>
        <w:t xml:space="preserve">To conduct all activities of MHMA in an environmentally friendly way, pursue minimization of waste of any kind, implement technologies to use energy efficiently and promote environmental knowledge and awareness. </w:t>
      </w:r>
    </w:p>
    <w:p w14:paraId="36B75276" w14:textId="77777777" w:rsidR="006C18A4" w:rsidRDefault="003050A5" w:rsidP="0010117B">
      <w:pPr>
        <w:pStyle w:val="ListParagraph"/>
        <w:widowControl w:val="0"/>
        <w:numPr>
          <w:ilvl w:val="0"/>
          <w:numId w:val="9"/>
        </w:numPr>
        <w:pBdr>
          <w:top w:val="nil"/>
          <w:left w:val="nil"/>
          <w:bottom w:val="nil"/>
          <w:right w:val="nil"/>
          <w:between w:val="nil"/>
        </w:pBdr>
        <w:spacing w:after="100" w:afterAutospacing="1" w:line="240" w:lineRule="auto"/>
        <w:ind w:left="720" w:right="101" w:hanging="374"/>
        <w:contextualSpacing w:val="0"/>
        <w:rPr>
          <w:rFonts w:asciiTheme="majorHAnsi" w:hAnsiTheme="majorHAnsi" w:cstheme="majorHAnsi"/>
          <w:color w:val="000000"/>
          <w:sz w:val="24"/>
          <w:szCs w:val="24"/>
        </w:rPr>
      </w:pPr>
      <w:proofErr w:type="gramStart"/>
      <w:r w:rsidRPr="006C18A4">
        <w:rPr>
          <w:rFonts w:asciiTheme="majorHAnsi" w:hAnsiTheme="majorHAnsi" w:cstheme="majorHAnsi"/>
          <w:color w:val="000000"/>
          <w:sz w:val="24"/>
          <w:szCs w:val="24"/>
        </w:rPr>
        <w:t>All of</w:t>
      </w:r>
      <w:proofErr w:type="gramEnd"/>
      <w:r w:rsidRPr="006C18A4">
        <w:rPr>
          <w:rFonts w:asciiTheme="majorHAnsi" w:hAnsiTheme="majorHAnsi" w:cstheme="majorHAnsi"/>
          <w:color w:val="000000"/>
          <w:sz w:val="24"/>
          <w:szCs w:val="24"/>
        </w:rPr>
        <w:t xml:space="preserve"> these activities are to be carried out as legal and lawful activities in accordance with the applicable city, county, state, federal and Islamic laws. </w:t>
      </w:r>
    </w:p>
    <w:p w14:paraId="6E0EB50E" w14:textId="1F72C928" w:rsidR="00386FEB" w:rsidRPr="006C18A4" w:rsidRDefault="006C18A4" w:rsidP="00287544">
      <w:pPr>
        <w:pStyle w:val="Heading1"/>
      </w:pPr>
      <w:r>
        <w:br w:type="page"/>
      </w:r>
      <w:bookmarkStart w:id="10" w:name="_Toc102839952"/>
      <w:r w:rsidR="003050A5" w:rsidRPr="006C18A4">
        <w:lastRenderedPageBreak/>
        <w:t>Article V – Membership</w:t>
      </w:r>
      <w:bookmarkEnd w:id="10"/>
    </w:p>
    <w:p w14:paraId="4544BCC4" w14:textId="41BAD391"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Classes of Membership</w:t>
      </w:r>
    </w:p>
    <w:p w14:paraId="3753463B" w14:textId="77777777" w:rsidR="006C18A4" w:rsidRPr="006C18A4" w:rsidRDefault="006C18A4" w:rsidP="006C18A4">
      <w:pPr>
        <w:pStyle w:val="ListParagraph"/>
        <w:widowControl w:val="0"/>
        <w:pBdr>
          <w:top w:val="nil"/>
          <w:left w:val="nil"/>
          <w:bottom w:val="nil"/>
          <w:right w:val="nil"/>
          <w:between w:val="nil"/>
        </w:pBdr>
        <w:spacing w:before="241" w:line="240" w:lineRule="auto"/>
        <w:ind w:left="360"/>
        <w:rPr>
          <w:rFonts w:asciiTheme="majorHAnsi" w:hAnsiTheme="majorHAnsi" w:cstheme="majorHAnsi"/>
          <w:b/>
          <w:color w:val="000000"/>
          <w:sz w:val="24"/>
          <w:szCs w:val="24"/>
        </w:rPr>
      </w:pPr>
    </w:p>
    <w:p w14:paraId="2015FD65" w14:textId="00FC03E5" w:rsidR="00134267" w:rsidRPr="001E6E6F" w:rsidRDefault="003050A5" w:rsidP="001E6E6F">
      <w:pPr>
        <w:pStyle w:val="ListParagraph"/>
        <w:widowControl w:val="0"/>
        <w:pBdr>
          <w:top w:val="nil"/>
          <w:left w:val="nil"/>
          <w:bottom w:val="nil"/>
          <w:right w:val="nil"/>
          <w:between w:val="nil"/>
        </w:pBdr>
        <w:spacing w:before="11" w:line="244" w:lineRule="auto"/>
        <w:ind w:left="360" w:right="115"/>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voting members, and the Board of Trustees may, by resolution, establish one or more classes of non-voting members, including but not limited to</w:t>
      </w:r>
      <w:r w:rsidR="000C5156"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youth and honorary memberships. </w:t>
      </w:r>
    </w:p>
    <w:p w14:paraId="24E679ED" w14:textId="5B79519C"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Service Area</w:t>
      </w:r>
    </w:p>
    <w:p w14:paraId="583CBFA3" w14:textId="77777777" w:rsidR="006C18A4" w:rsidRPr="006C18A4" w:rsidRDefault="006C18A4" w:rsidP="006C18A4">
      <w:pPr>
        <w:pStyle w:val="ListParagraph"/>
        <w:widowControl w:val="0"/>
        <w:pBdr>
          <w:top w:val="nil"/>
          <w:left w:val="nil"/>
          <w:bottom w:val="nil"/>
          <w:right w:val="nil"/>
          <w:between w:val="nil"/>
        </w:pBdr>
        <w:spacing w:before="251" w:line="240" w:lineRule="auto"/>
        <w:ind w:left="360"/>
        <w:rPr>
          <w:rFonts w:asciiTheme="majorHAnsi" w:hAnsiTheme="majorHAnsi" w:cstheme="majorHAnsi"/>
          <w:b/>
          <w:color w:val="000000"/>
          <w:sz w:val="24"/>
          <w:szCs w:val="24"/>
        </w:rPr>
      </w:pPr>
    </w:p>
    <w:p w14:paraId="0EF064A7" w14:textId="1C4E7138" w:rsidR="00134267" w:rsidRPr="001E6E6F" w:rsidRDefault="003050A5" w:rsidP="001E6E6F">
      <w:pPr>
        <w:pStyle w:val="ListParagraph"/>
        <w:widowControl w:val="0"/>
        <w:pBdr>
          <w:top w:val="nil"/>
          <w:left w:val="nil"/>
          <w:bottom w:val="nil"/>
          <w:right w:val="nil"/>
          <w:between w:val="nil"/>
        </w:pBdr>
        <w:spacing w:before="1" w:line="244" w:lineRule="auto"/>
        <w:ind w:left="360" w:right="103"/>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For the purposes of the governance of the MHMA, the service area of MHMA is defined to be Mountain House, CA. Any resident within Mountain House </w:t>
      </w:r>
      <w:proofErr w:type="gramStart"/>
      <w:r w:rsidRPr="003C4122">
        <w:rPr>
          <w:rFonts w:asciiTheme="majorHAnsi" w:hAnsiTheme="majorHAnsi" w:cstheme="majorHAnsi"/>
          <w:color w:val="000000"/>
          <w:sz w:val="24"/>
          <w:szCs w:val="24"/>
        </w:rPr>
        <w:t>is considered to be</w:t>
      </w:r>
      <w:proofErr w:type="gramEnd"/>
      <w:r w:rsidRPr="003C4122">
        <w:rPr>
          <w:rFonts w:asciiTheme="majorHAnsi" w:hAnsiTheme="majorHAnsi" w:cstheme="majorHAnsi"/>
          <w:color w:val="000000"/>
          <w:sz w:val="24"/>
          <w:szCs w:val="24"/>
        </w:rPr>
        <w:t xml:space="preserve"> under the service area of MHMA. </w:t>
      </w:r>
    </w:p>
    <w:p w14:paraId="0F5F23EF" w14:textId="0D408877"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Eligibility </w:t>
      </w:r>
    </w:p>
    <w:p w14:paraId="7FBFFDAA" w14:textId="77777777" w:rsidR="006C18A4" w:rsidRPr="006C18A4" w:rsidRDefault="006C18A4" w:rsidP="006C18A4">
      <w:pPr>
        <w:pStyle w:val="ListParagraph"/>
        <w:widowControl w:val="0"/>
        <w:pBdr>
          <w:top w:val="nil"/>
          <w:left w:val="nil"/>
          <w:bottom w:val="nil"/>
          <w:right w:val="nil"/>
          <w:between w:val="nil"/>
        </w:pBdr>
        <w:spacing w:before="259" w:line="240" w:lineRule="auto"/>
        <w:ind w:left="360"/>
        <w:rPr>
          <w:rFonts w:asciiTheme="majorHAnsi" w:hAnsiTheme="majorHAnsi" w:cstheme="majorHAnsi"/>
          <w:b/>
          <w:color w:val="000000"/>
          <w:sz w:val="24"/>
          <w:szCs w:val="24"/>
        </w:rPr>
      </w:pPr>
    </w:p>
    <w:p w14:paraId="4FF241BE" w14:textId="7225D1F2" w:rsidR="00386FEB" w:rsidRDefault="003050A5" w:rsidP="001E6E6F">
      <w:pPr>
        <w:pStyle w:val="ListParagraph"/>
        <w:widowControl w:val="0"/>
        <w:pBdr>
          <w:top w:val="nil"/>
          <w:left w:val="nil"/>
          <w:bottom w:val="nil"/>
          <w:right w:val="nil"/>
          <w:between w:val="nil"/>
        </w:pBdr>
        <w:spacing w:before="9" w:line="244" w:lineRule="auto"/>
        <w:ind w:left="360" w:right="104"/>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shall be available to Muslims of all schools of thought, and others as described herein, regardless of their gender, race, color, ethnicity, country of origin, socio-economic or financial standing. A Muslim is defined as one who testifies to the Oneness of Allah (God) and that the Prophet Muhammad (Peace be Upon Him) is the last and final messenger of Allah, and believes in the books of Allah, the messengers, the angels, the day of judgment and the Devine decree. </w:t>
      </w:r>
    </w:p>
    <w:p w14:paraId="2FF431B8" w14:textId="77777777" w:rsidR="00134267" w:rsidRPr="003C4122" w:rsidRDefault="00134267" w:rsidP="00134267">
      <w:pPr>
        <w:pStyle w:val="ListParagraph"/>
        <w:widowControl w:val="0"/>
        <w:pBdr>
          <w:top w:val="nil"/>
          <w:left w:val="nil"/>
          <w:bottom w:val="nil"/>
          <w:right w:val="nil"/>
          <w:between w:val="nil"/>
        </w:pBdr>
        <w:spacing w:before="9" w:line="244" w:lineRule="auto"/>
        <w:ind w:right="104"/>
        <w:jc w:val="both"/>
        <w:rPr>
          <w:rFonts w:asciiTheme="majorHAnsi" w:hAnsiTheme="majorHAnsi" w:cstheme="majorHAnsi"/>
          <w:color w:val="000000"/>
          <w:sz w:val="24"/>
          <w:szCs w:val="24"/>
        </w:rPr>
      </w:pPr>
    </w:p>
    <w:p w14:paraId="1BD0FF86" w14:textId="740F1D8C" w:rsidR="00386FEB" w:rsidRPr="00B526F3" w:rsidRDefault="003050A5" w:rsidP="00103661">
      <w:pPr>
        <w:pStyle w:val="ListParagraph"/>
        <w:widowControl w:val="0"/>
        <w:numPr>
          <w:ilvl w:val="1"/>
          <w:numId w:val="27"/>
        </w:numPr>
        <w:pBdr>
          <w:top w:val="nil"/>
          <w:left w:val="nil"/>
          <w:bottom w:val="nil"/>
          <w:right w:val="nil"/>
          <w:between w:val="nil"/>
        </w:pBdr>
        <w:spacing w:before="132" w:after="120" w:line="240" w:lineRule="auto"/>
        <w:ind w:left="1080" w:right="115"/>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The MHMA has been established primarily for the Muslims of the Mountain House area. </w:t>
      </w:r>
    </w:p>
    <w:p w14:paraId="3BE787EE" w14:textId="23C65815" w:rsidR="00386FEB" w:rsidRPr="00B526F3" w:rsidRDefault="003050A5" w:rsidP="00103661">
      <w:pPr>
        <w:pStyle w:val="ListParagraph"/>
        <w:widowControl w:val="0"/>
        <w:numPr>
          <w:ilvl w:val="1"/>
          <w:numId w:val="27"/>
        </w:numPr>
        <w:pBdr>
          <w:top w:val="nil"/>
          <w:left w:val="nil"/>
          <w:bottom w:val="nil"/>
          <w:right w:val="nil"/>
          <w:between w:val="nil"/>
        </w:pBdr>
        <w:spacing w:before="11" w:after="120" w:line="240" w:lineRule="auto"/>
        <w:ind w:left="1080"/>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All members must be legal residents of the United</w:t>
      </w:r>
      <w:r w:rsidR="007F595E" w:rsidRPr="00B526F3">
        <w:rPr>
          <w:rFonts w:asciiTheme="majorHAnsi" w:hAnsiTheme="majorHAnsi" w:cstheme="majorHAnsi"/>
          <w:color w:val="000000"/>
          <w:sz w:val="24"/>
          <w:szCs w:val="24"/>
        </w:rPr>
        <w:t xml:space="preserve"> </w:t>
      </w:r>
      <w:r w:rsidRPr="00B526F3">
        <w:rPr>
          <w:rFonts w:asciiTheme="majorHAnsi" w:hAnsiTheme="majorHAnsi" w:cstheme="majorHAnsi"/>
          <w:color w:val="000000"/>
          <w:sz w:val="24"/>
          <w:szCs w:val="24"/>
        </w:rPr>
        <w:t xml:space="preserve">States of America. </w:t>
      </w:r>
    </w:p>
    <w:p w14:paraId="33696040" w14:textId="37B79AF1" w:rsidR="006C18A4"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left="1080" w:right="99"/>
        <w:contextualSpacing w:val="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person shall become a member until he or she has submitted a membership application to the Board of Directors, who at its sole discretion may approve or reject the application. </w:t>
      </w:r>
    </w:p>
    <w:p w14:paraId="5D1B0D4B" w14:textId="00C0F843" w:rsidR="00386FEB" w:rsidRPr="006C18A4"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6C18A4">
        <w:rPr>
          <w:rFonts w:asciiTheme="majorHAnsi" w:hAnsiTheme="majorHAnsi" w:cstheme="majorHAnsi"/>
          <w:b/>
          <w:color w:val="000000"/>
          <w:sz w:val="24"/>
          <w:szCs w:val="24"/>
        </w:rPr>
        <w:t xml:space="preserve">Membership </w:t>
      </w:r>
    </w:p>
    <w:p w14:paraId="6EACFAD9" w14:textId="77777777" w:rsidR="006C18A4" w:rsidRDefault="006C18A4" w:rsidP="006C18A4">
      <w:pPr>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p>
    <w:p w14:paraId="7708F7E5" w14:textId="699E20B3" w:rsidR="004B02B6" w:rsidRDefault="004B02B6" w:rsidP="001E6E6F">
      <w:pPr>
        <w:pStyle w:val="ListParagraph"/>
        <w:widowControl w:val="0"/>
        <w:pBdr>
          <w:top w:val="nil"/>
          <w:left w:val="nil"/>
          <w:bottom w:val="nil"/>
          <w:right w:val="nil"/>
          <w:between w:val="nil"/>
        </w:pBdr>
        <w:spacing w:before="12"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MHMA shall have at least the following categories of membership:</w:t>
      </w:r>
    </w:p>
    <w:p w14:paraId="72596750" w14:textId="77777777" w:rsidR="00134267" w:rsidRPr="003C4122" w:rsidRDefault="00134267" w:rsidP="00134267">
      <w:pPr>
        <w:pStyle w:val="ListParagraph"/>
        <w:widowControl w:val="0"/>
        <w:pBdr>
          <w:top w:val="nil"/>
          <w:left w:val="nil"/>
          <w:bottom w:val="nil"/>
          <w:right w:val="nil"/>
          <w:between w:val="nil"/>
        </w:pBdr>
        <w:spacing w:before="12" w:line="240" w:lineRule="auto"/>
        <w:rPr>
          <w:rFonts w:asciiTheme="majorHAnsi" w:hAnsiTheme="majorHAnsi" w:cstheme="majorHAnsi"/>
          <w:color w:val="000000"/>
          <w:sz w:val="24"/>
          <w:szCs w:val="24"/>
        </w:rPr>
      </w:pPr>
    </w:p>
    <w:p w14:paraId="5CDBA98A" w14:textId="7203EBC5" w:rsidR="004B02B6" w:rsidRPr="00B526F3" w:rsidRDefault="004B02B6" w:rsidP="00134267">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Regular Membership</w:t>
      </w:r>
    </w:p>
    <w:p w14:paraId="2FD047C9"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5BB1A91F" w14:textId="5B037C9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A person may become a regular member with full rights, without voting privileges, </w:t>
      </w:r>
      <w:proofErr w:type="gramStart"/>
      <w:r w:rsidRPr="00B526F3">
        <w:rPr>
          <w:rFonts w:asciiTheme="majorHAnsi" w:hAnsiTheme="majorHAnsi" w:cstheme="majorHAnsi"/>
          <w:color w:val="000000"/>
          <w:sz w:val="24"/>
          <w:szCs w:val="24"/>
        </w:rPr>
        <w:t>provided that</w:t>
      </w:r>
      <w:proofErr w:type="gramEnd"/>
      <w:r w:rsidRPr="00B526F3">
        <w:rPr>
          <w:rFonts w:asciiTheme="majorHAnsi" w:hAnsiTheme="majorHAnsi" w:cstheme="majorHAnsi"/>
          <w:color w:val="000000"/>
          <w:sz w:val="24"/>
          <w:szCs w:val="24"/>
        </w:rPr>
        <w:t xml:space="preserve"> he/she: </w:t>
      </w:r>
    </w:p>
    <w:p w14:paraId="3CC1D13D" w14:textId="77777777" w:rsidR="00134267" w:rsidRPr="00B526F3"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4963014A" w14:textId="763546FA" w:rsidR="004B02B6" w:rsidRPr="00B526F3"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Is a Muslim </w:t>
      </w:r>
    </w:p>
    <w:p w14:paraId="4235B872" w14:textId="48269C4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Is at least 18 years of age </w:t>
      </w:r>
    </w:p>
    <w:p w14:paraId="5441F11A" w14:textId="1FEA0E7C" w:rsidR="004B02B6" w:rsidRPr="003C4122"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Adheres to the bylaws of MHMA as herein </w:t>
      </w:r>
    </w:p>
    <w:p w14:paraId="144E2645" w14:textId="2806A099" w:rsidR="004B02B6" w:rsidRDefault="004B02B6"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Has paid all appropriate dues </w:t>
      </w:r>
    </w:p>
    <w:p w14:paraId="3A938783" w14:textId="177D5E6A" w:rsidR="00134267" w:rsidRDefault="00134267">
      <w:pPr>
        <w:rPr>
          <w:rFonts w:asciiTheme="majorHAnsi" w:hAnsiTheme="majorHAnsi" w:cstheme="majorHAnsi"/>
          <w:color w:val="000000"/>
          <w:sz w:val="24"/>
          <w:szCs w:val="24"/>
        </w:rPr>
      </w:pPr>
    </w:p>
    <w:p w14:paraId="2A5A8DCE" w14:textId="48E3F115" w:rsidR="00134267" w:rsidRPr="00D24A99" w:rsidRDefault="004B02B6" w:rsidP="00D24A99">
      <w:pPr>
        <w:pStyle w:val="ListParagraph"/>
        <w:widowControl w:val="0"/>
        <w:numPr>
          <w:ilvl w:val="1"/>
          <w:numId w:val="27"/>
        </w:numPr>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Voting Membership </w:t>
      </w:r>
    </w:p>
    <w:p w14:paraId="4A64C98A" w14:textId="77777777" w:rsidR="00D24A99" w:rsidRDefault="00D24A99"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651DB5A0" w14:textId="562E544C" w:rsidR="004B02B6" w:rsidRDefault="004B02B6"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Includes </w:t>
      </w:r>
      <w:r w:rsidR="00A0373A" w:rsidRPr="003C4122">
        <w:rPr>
          <w:rFonts w:asciiTheme="majorHAnsi" w:hAnsiTheme="majorHAnsi" w:cstheme="majorHAnsi"/>
          <w:color w:val="000000"/>
          <w:sz w:val="24"/>
          <w:szCs w:val="24"/>
        </w:rPr>
        <w:t xml:space="preserve">only </w:t>
      </w:r>
      <w:r w:rsidRPr="003C4122">
        <w:rPr>
          <w:rFonts w:asciiTheme="majorHAnsi" w:hAnsiTheme="majorHAnsi" w:cstheme="majorHAnsi"/>
          <w:color w:val="000000"/>
          <w:sz w:val="24"/>
          <w:szCs w:val="24"/>
        </w:rPr>
        <w:t>regular members who live in the Service area as defined above</w:t>
      </w:r>
    </w:p>
    <w:p w14:paraId="68A6F4D7" w14:textId="77777777" w:rsidR="00134267" w:rsidRPr="003C4122" w:rsidRDefault="00134267" w:rsidP="00134267">
      <w:pPr>
        <w:pStyle w:val="ListParagraph"/>
        <w:widowControl w:val="0"/>
        <w:pBdr>
          <w:top w:val="nil"/>
          <w:left w:val="nil"/>
          <w:bottom w:val="nil"/>
          <w:right w:val="nil"/>
          <w:between w:val="nil"/>
        </w:pBdr>
        <w:spacing w:before="12" w:line="240" w:lineRule="auto"/>
        <w:ind w:left="1080"/>
        <w:rPr>
          <w:rFonts w:asciiTheme="majorHAnsi" w:hAnsiTheme="majorHAnsi" w:cstheme="majorHAnsi"/>
          <w:color w:val="000000"/>
          <w:sz w:val="24"/>
          <w:szCs w:val="24"/>
        </w:rPr>
      </w:pPr>
    </w:p>
    <w:p w14:paraId="33A9B2B8" w14:textId="1A5F278F" w:rsidR="007401BA" w:rsidRPr="00134267" w:rsidRDefault="007401BA" w:rsidP="007970B6">
      <w:pPr>
        <w:pStyle w:val="ListParagraph"/>
        <w:widowControl w:val="0"/>
        <w:numPr>
          <w:ilvl w:val="0"/>
          <w:numId w:val="29"/>
        </w:numPr>
        <w:pBdr>
          <w:top w:val="nil"/>
          <w:left w:val="nil"/>
          <w:bottom w:val="nil"/>
          <w:right w:val="nil"/>
          <w:between w:val="nil"/>
        </w:pBdr>
        <w:spacing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 spouse of a Voting Member gets an additional vote</w:t>
      </w:r>
    </w:p>
    <w:p w14:paraId="770C01D3" w14:textId="4054ADCA" w:rsidR="005A59D3" w:rsidRPr="00134267" w:rsidRDefault="005A59D3" w:rsidP="007970B6">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lastRenderedPageBreak/>
        <w:t>Any registered parents of a Voting Member living with them in their household has an additional vote as well</w:t>
      </w:r>
    </w:p>
    <w:p w14:paraId="70DD7BB8" w14:textId="01DF1212" w:rsidR="00134267" w:rsidRPr="001E6E6F" w:rsidRDefault="00836A02" w:rsidP="001E6E6F">
      <w:pPr>
        <w:pStyle w:val="ListParagraph"/>
        <w:widowControl w:val="0"/>
        <w:numPr>
          <w:ilvl w:val="0"/>
          <w:numId w:val="29"/>
        </w:numPr>
        <w:pBdr>
          <w:top w:val="nil"/>
          <w:left w:val="nil"/>
          <w:bottom w:val="nil"/>
          <w:right w:val="nil"/>
          <w:between w:val="nil"/>
        </w:pBdr>
        <w:spacing w:before="100" w:beforeAutospacing="1" w:after="120" w:line="240" w:lineRule="auto"/>
        <w:ind w:left="1800"/>
        <w:contextualSpacing w:val="0"/>
        <w:rPr>
          <w:rFonts w:asciiTheme="majorHAnsi" w:hAnsiTheme="majorHAnsi" w:cstheme="majorHAnsi"/>
          <w:color w:val="000000"/>
          <w:sz w:val="24"/>
          <w:szCs w:val="24"/>
        </w:rPr>
      </w:pPr>
      <w:r w:rsidRPr="00134267">
        <w:rPr>
          <w:rFonts w:asciiTheme="majorHAnsi" w:hAnsiTheme="majorHAnsi" w:cstheme="majorHAnsi"/>
          <w:color w:val="000000"/>
          <w:sz w:val="24"/>
          <w:szCs w:val="24"/>
        </w:rPr>
        <w:t>Any registered children of Voting Member living in the same household who are at least 18</w:t>
      </w:r>
      <w:r w:rsidR="003C4122" w:rsidRPr="00134267">
        <w:rPr>
          <w:rFonts w:asciiTheme="majorHAnsi" w:hAnsiTheme="majorHAnsi" w:cstheme="majorHAnsi"/>
          <w:color w:val="000000"/>
          <w:sz w:val="24"/>
          <w:szCs w:val="24"/>
        </w:rPr>
        <w:t xml:space="preserve"> </w:t>
      </w:r>
      <w:r w:rsidRPr="00134267">
        <w:rPr>
          <w:rFonts w:asciiTheme="majorHAnsi" w:hAnsiTheme="majorHAnsi" w:cstheme="majorHAnsi"/>
          <w:color w:val="000000"/>
          <w:sz w:val="24"/>
          <w:szCs w:val="24"/>
        </w:rPr>
        <w:t xml:space="preserve">years of age can get an additional vote by paying a nominal fee decided by the BOD or completing a certain </w:t>
      </w:r>
      <w:r w:rsidR="00014299" w:rsidRPr="00134267">
        <w:rPr>
          <w:rFonts w:asciiTheme="majorHAnsi" w:hAnsiTheme="majorHAnsi" w:cstheme="majorHAnsi"/>
          <w:color w:val="000000"/>
          <w:sz w:val="24"/>
          <w:szCs w:val="24"/>
        </w:rPr>
        <w:t xml:space="preserve">MHMA approved </w:t>
      </w:r>
      <w:r w:rsidRPr="00134267">
        <w:rPr>
          <w:rFonts w:asciiTheme="majorHAnsi" w:hAnsiTheme="majorHAnsi" w:cstheme="majorHAnsi"/>
          <w:color w:val="000000"/>
          <w:sz w:val="24"/>
          <w:szCs w:val="24"/>
        </w:rPr>
        <w:t xml:space="preserve">community volunteer </w:t>
      </w:r>
      <w:proofErr w:type="gramStart"/>
      <w:r w:rsidRPr="00134267">
        <w:rPr>
          <w:rFonts w:asciiTheme="majorHAnsi" w:hAnsiTheme="majorHAnsi" w:cstheme="majorHAnsi"/>
          <w:color w:val="000000"/>
          <w:sz w:val="24"/>
          <w:szCs w:val="24"/>
        </w:rPr>
        <w:t>hours</w:t>
      </w:r>
      <w:proofErr w:type="gramEnd"/>
      <w:r w:rsidRPr="00134267">
        <w:rPr>
          <w:rFonts w:asciiTheme="majorHAnsi" w:hAnsiTheme="majorHAnsi" w:cstheme="majorHAnsi"/>
          <w:color w:val="000000"/>
          <w:sz w:val="24"/>
          <w:szCs w:val="24"/>
        </w:rPr>
        <w:t xml:space="preserve"> decided by the BOD</w:t>
      </w:r>
    </w:p>
    <w:p w14:paraId="06C8F523" w14:textId="55BC5A53"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Revocation </w:t>
      </w:r>
    </w:p>
    <w:p w14:paraId="35E21252" w14:textId="77777777" w:rsidR="0010117B" w:rsidRPr="003C4122" w:rsidRDefault="0010117B" w:rsidP="0010117B">
      <w:pPr>
        <w:pStyle w:val="ListParagraph"/>
        <w:widowControl w:val="0"/>
        <w:pBdr>
          <w:top w:val="nil"/>
          <w:left w:val="nil"/>
          <w:bottom w:val="nil"/>
          <w:right w:val="nil"/>
          <w:between w:val="nil"/>
        </w:pBdr>
        <w:spacing w:before="405" w:line="240" w:lineRule="auto"/>
        <w:rPr>
          <w:rFonts w:asciiTheme="majorHAnsi" w:hAnsiTheme="majorHAnsi" w:cstheme="majorHAnsi"/>
          <w:b/>
          <w:color w:val="000000"/>
          <w:sz w:val="24"/>
          <w:szCs w:val="24"/>
        </w:rPr>
      </w:pPr>
    </w:p>
    <w:p w14:paraId="6670FB81" w14:textId="26128E58" w:rsidR="00386FEB" w:rsidRDefault="003050A5" w:rsidP="001E6E6F">
      <w:pPr>
        <w:pStyle w:val="ListParagraph"/>
        <w:widowControl w:val="0"/>
        <w:pBdr>
          <w:top w:val="nil"/>
          <w:left w:val="nil"/>
          <w:bottom w:val="nil"/>
          <w:right w:val="nil"/>
          <w:between w:val="nil"/>
        </w:pBdr>
        <w:spacing w:before="181" w:line="244" w:lineRule="auto"/>
        <w:ind w:left="360" w:right="105"/>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privileges of any individual may be recommended for revocation by the Board of Directors and/or Board of Trustees for any one of the following reasons: </w:t>
      </w:r>
    </w:p>
    <w:p w14:paraId="30EB87C2" w14:textId="77777777" w:rsidR="0010117B" w:rsidRPr="003C4122" w:rsidRDefault="0010117B" w:rsidP="0010117B">
      <w:pPr>
        <w:pStyle w:val="ListParagraph"/>
        <w:widowControl w:val="0"/>
        <w:pBdr>
          <w:top w:val="nil"/>
          <w:left w:val="nil"/>
          <w:bottom w:val="nil"/>
          <w:right w:val="nil"/>
          <w:between w:val="nil"/>
        </w:pBdr>
        <w:spacing w:before="181" w:line="244" w:lineRule="auto"/>
        <w:ind w:left="810" w:right="105"/>
        <w:rPr>
          <w:rFonts w:asciiTheme="majorHAnsi" w:hAnsiTheme="majorHAnsi" w:cstheme="majorHAnsi"/>
          <w:color w:val="000000"/>
          <w:sz w:val="24"/>
          <w:szCs w:val="24"/>
        </w:rPr>
      </w:pPr>
    </w:p>
    <w:p w14:paraId="176D821F" w14:textId="14D4B803" w:rsidR="00386FEB" w:rsidRPr="003C4122" w:rsidRDefault="003050A5" w:rsidP="00103661">
      <w:pPr>
        <w:pStyle w:val="ListParagraph"/>
        <w:widowControl w:val="0"/>
        <w:numPr>
          <w:ilvl w:val="1"/>
          <w:numId w:val="27"/>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Non-compliance with MHMA bylaws </w:t>
      </w:r>
    </w:p>
    <w:p w14:paraId="5F259535" w14:textId="23D09563"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97"/>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Conduct detrimental to the well-being of one or more members of MHMA, or activities contrary to the smooth and harmonious operation of the MHMA </w:t>
      </w:r>
    </w:p>
    <w:p w14:paraId="3FDA0A11" w14:textId="5C5309AF" w:rsidR="00386FEB" w:rsidRPr="003C4122" w:rsidRDefault="00C64464" w:rsidP="00103661">
      <w:pPr>
        <w:pStyle w:val="ListParagraph"/>
        <w:widowControl w:val="0"/>
        <w:numPr>
          <w:ilvl w:val="1"/>
          <w:numId w:val="27"/>
        </w:numPr>
        <w:pBdr>
          <w:top w:val="nil"/>
          <w:left w:val="nil"/>
          <w:bottom w:val="nil"/>
          <w:right w:val="nil"/>
          <w:between w:val="nil"/>
        </w:pBdr>
        <w:spacing w:before="8" w:after="120" w:line="240" w:lineRule="auto"/>
        <w:ind w:right="98"/>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Charged </w:t>
      </w:r>
      <w:r w:rsidR="003050A5" w:rsidRPr="003C4122">
        <w:rPr>
          <w:rFonts w:asciiTheme="majorHAnsi" w:hAnsiTheme="majorHAnsi" w:cstheme="majorHAnsi"/>
          <w:color w:val="000000"/>
          <w:sz w:val="24"/>
          <w:szCs w:val="24"/>
        </w:rPr>
        <w:t xml:space="preserve">or conviction of a felony, </w:t>
      </w:r>
      <w:del w:id="11" w:author="Umar Sear" w:date="2022-05-07T13:32:00Z">
        <w:r w:rsidR="003050A5" w:rsidRPr="003C4122" w:rsidDel="00B854E9">
          <w:rPr>
            <w:rFonts w:asciiTheme="majorHAnsi" w:hAnsiTheme="majorHAnsi" w:cstheme="majorHAnsi"/>
            <w:color w:val="000000"/>
            <w:sz w:val="24"/>
            <w:szCs w:val="24"/>
          </w:rPr>
          <w:delText>misdemeanor</w:delText>
        </w:r>
      </w:del>
      <w:ins w:id="12" w:author="Umar Sear" w:date="2022-05-07T13:32:00Z">
        <w:r w:rsidR="00B854E9" w:rsidRPr="003C4122">
          <w:rPr>
            <w:rFonts w:asciiTheme="majorHAnsi" w:hAnsiTheme="majorHAnsi" w:cstheme="majorHAnsi"/>
            <w:color w:val="000000"/>
            <w:sz w:val="24"/>
            <w:szCs w:val="24"/>
          </w:rPr>
          <w:t>misdemeanor,</w:t>
        </w:r>
      </w:ins>
      <w:r w:rsidR="003050A5" w:rsidRPr="003C4122">
        <w:rPr>
          <w:rFonts w:asciiTheme="majorHAnsi" w:hAnsiTheme="majorHAnsi" w:cstheme="majorHAnsi"/>
          <w:color w:val="000000"/>
          <w:sz w:val="24"/>
          <w:szCs w:val="24"/>
        </w:rPr>
        <w:t xml:space="preserve"> or other such crimes (excluding traffic violations). The Board of Directors shall have the full and complete authority to investigate and recommend for revocation of membership, in any legal manner that it sees fit. A written report of the investigation should be presented to the Board of Trustees. The Board of Trustees will make a final decision on revocation. A member has the right to appeal the decision within 30 days. </w:t>
      </w:r>
    </w:p>
    <w:p w14:paraId="1EDC942F" w14:textId="16F3D750" w:rsidR="00006BFC"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appeal will be reviewed by the </w:t>
      </w:r>
      <w:r w:rsidR="00516010"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as selected by the Board of Directors. </w:t>
      </w:r>
    </w:p>
    <w:p w14:paraId="198C39E4" w14:textId="3CC8E3B6"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0" w:lineRule="auto"/>
        <w:ind w:right="111"/>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The revocation will be final after 30 days from the Board of Trustees decision, unless an appeal is upheld by the </w:t>
      </w:r>
      <w:r w:rsidR="008D41C1" w:rsidRPr="003C4122">
        <w:rPr>
          <w:rFonts w:asciiTheme="majorHAnsi" w:hAnsiTheme="majorHAnsi" w:cstheme="majorHAnsi"/>
          <w:color w:val="000000"/>
          <w:sz w:val="24"/>
          <w:szCs w:val="24"/>
        </w:rPr>
        <w:t xml:space="preserve">elder </w:t>
      </w:r>
      <w:r w:rsidRPr="003C4122">
        <w:rPr>
          <w:rFonts w:asciiTheme="majorHAnsi" w:hAnsiTheme="majorHAnsi" w:cstheme="majorHAnsi"/>
          <w:color w:val="000000"/>
          <w:sz w:val="24"/>
          <w:szCs w:val="24"/>
        </w:rPr>
        <w:t xml:space="preserve">members of MHMA. </w:t>
      </w:r>
    </w:p>
    <w:p w14:paraId="5E45D730" w14:textId="768D90B8" w:rsidR="0010117B" w:rsidRPr="001E6E6F" w:rsidRDefault="00006BFC" w:rsidP="001E6E6F">
      <w:pPr>
        <w:pStyle w:val="ListParagraph"/>
        <w:widowControl w:val="0"/>
        <w:numPr>
          <w:ilvl w:val="1"/>
          <w:numId w:val="27"/>
        </w:numPr>
        <w:pBdr>
          <w:top w:val="nil"/>
          <w:left w:val="nil"/>
          <w:bottom w:val="nil"/>
          <w:right w:val="nil"/>
          <w:between w:val="nil"/>
        </w:pBdr>
        <w:spacing w:before="12" w:after="120" w:line="240"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After 6 months of initial revocation date or if the reasons of revocation do not exist anymore before 6 months, </w:t>
      </w:r>
      <w:r w:rsidR="003050A5" w:rsidRPr="003C4122">
        <w:rPr>
          <w:rFonts w:asciiTheme="majorHAnsi" w:hAnsiTheme="majorHAnsi" w:cstheme="majorHAnsi"/>
          <w:color w:val="000000"/>
          <w:sz w:val="24"/>
          <w:szCs w:val="24"/>
        </w:rPr>
        <w:t>Board of Directors can recommend by a simple majority</w:t>
      </w:r>
      <w:r w:rsidRPr="003C4122">
        <w:rPr>
          <w:rFonts w:asciiTheme="majorHAnsi" w:hAnsiTheme="majorHAnsi" w:cstheme="majorHAnsi"/>
          <w:color w:val="000000"/>
          <w:sz w:val="24"/>
          <w:szCs w:val="24"/>
        </w:rPr>
        <w:t xml:space="preserve"> vote</w:t>
      </w:r>
      <w:r w:rsidR="003050A5" w:rsidRPr="003C4122">
        <w:rPr>
          <w:rFonts w:asciiTheme="majorHAnsi" w:hAnsiTheme="majorHAnsi" w:cstheme="majorHAnsi"/>
          <w:color w:val="000000"/>
          <w:sz w:val="24"/>
          <w:szCs w:val="24"/>
        </w:rPr>
        <w:t xml:space="preserve"> to the Board of Trustees who can then </w:t>
      </w:r>
      <w:r w:rsidR="00E55D6B" w:rsidRPr="003C4122">
        <w:rPr>
          <w:rFonts w:asciiTheme="majorHAnsi" w:hAnsiTheme="majorHAnsi" w:cstheme="majorHAnsi"/>
          <w:color w:val="000000"/>
          <w:sz w:val="24"/>
          <w:szCs w:val="24"/>
        </w:rPr>
        <w:t xml:space="preserve">cancel the </w:t>
      </w:r>
      <w:r w:rsidR="003050A5" w:rsidRPr="003C4122">
        <w:rPr>
          <w:rFonts w:asciiTheme="majorHAnsi" w:hAnsiTheme="majorHAnsi" w:cstheme="majorHAnsi"/>
          <w:color w:val="000000"/>
          <w:sz w:val="24"/>
          <w:szCs w:val="24"/>
        </w:rPr>
        <w:t>revo</w:t>
      </w:r>
      <w:r w:rsidRPr="003C4122">
        <w:rPr>
          <w:rFonts w:asciiTheme="majorHAnsi" w:hAnsiTheme="majorHAnsi" w:cstheme="majorHAnsi"/>
          <w:color w:val="000000"/>
          <w:sz w:val="24"/>
          <w:szCs w:val="24"/>
        </w:rPr>
        <w:t>c</w:t>
      </w:r>
      <w:r w:rsidR="00E55D6B" w:rsidRPr="003C4122">
        <w:rPr>
          <w:rFonts w:asciiTheme="majorHAnsi" w:hAnsiTheme="majorHAnsi" w:cstheme="majorHAnsi"/>
          <w:color w:val="000000"/>
          <w:sz w:val="24"/>
          <w:szCs w:val="24"/>
        </w:rPr>
        <w:t>ation</w:t>
      </w:r>
      <w:r w:rsidR="003050A5" w:rsidRPr="003C4122">
        <w:rPr>
          <w:rFonts w:asciiTheme="majorHAnsi" w:hAnsiTheme="majorHAnsi" w:cstheme="majorHAnsi"/>
          <w:color w:val="000000"/>
          <w:sz w:val="24"/>
          <w:szCs w:val="24"/>
        </w:rPr>
        <w:t xml:space="preserve"> by two thirds majority vote</w:t>
      </w:r>
    </w:p>
    <w:p w14:paraId="10D2D460" w14:textId="1679EB40"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Terms &amp; Dues </w:t>
      </w:r>
    </w:p>
    <w:p w14:paraId="5E42AA66" w14:textId="77777777" w:rsidR="0010117B" w:rsidRPr="003C4122" w:rsidRDefault="0010117B" w:rsidP="0010117B">
      <w:pPr>
        <w:pStyle w:val="ListParagraph"/>
        <w:widowControl w:val="0"/>
        <w:pBdr>
          <w:top w:val="nil"/>
          <w:left w:val="nil"/>
          <w:bottom w:val="nil"/>
          <w:right w:val="nil"/>
          <w:between w:val="nil"/>
        </w:pBdr>
        <w:spacing w:before="402" w:line="240" w:lineRule="auto"/>
        <w:rPr>
          <w:rFonts w:asciiTheme="majorHAnsi" w:hAnsiTheme="majorHAnsi" w:cstheme="majorHAnsi"/>
          <w:b/>
          <w:color w:val="000000"/>
          <w:sz w:val="24"/>
          <w:szCs w:val="24"/>
        </w:rPr>
      </w:pPr>
    </w:p>
    <w:p w14:paraId="032A249F" w14:textId="2E8E9AF1" w:rsidR="00386FEB" w:rsidRPr="003C4122" w:rsidRDefault="003050A5" w:rsidP="00103661">
      <w:pPr>
        <w:pStyle w:val="ListParagraph"/>
        <w:widowControl w:val="0"/>
        <w:numPr>
          <w:ilvl w:val="1"/>
          <w:numId w:val="27"/>
        </w:numPr>
        <w:pBdr>
          <w:top w:val="nil"/>
          <w:left w:val="nil"/>
          <w:bottom w:val="nil"/>
          <w:right w:val="nil"/>
          <w:between w:val="nil"/>
        </w:pBdr>
        <w:spacing w:before="15" w:after="120" w:line="245" w:lineRule="auto"/>
        <w:ind w:right="96"/>
        <w:contextualSpacing w:val="0"/>
        <w:jc w:val="both"/>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All members of the MHMA shall be required to pay a membership fee. This fee shall be established by the Board of Directors. Privileges for members shall be contingent upon the membership dues being current and Mountain House service area residency requirements being met in the case of </w:t>
      </w:r>
      <w:r w:rsidR="00F34A92" w:rsidRPr="003C4122">
        <w:rPr>
          <w:rFonts w:asciiTheme="majorHAnsi" w:hAnsiTheme="majorHAnsi" w:cstheme="majorHAnsi"/>
          <w:color w:val="000000"/>
          <w:sz w:val="24"/>
          <w:szCs w:val="24"/>
        </w:rPr>
        <w:t>V</w:t>
      </w:r>
      <w:r w:rsidRPr="003C4122">
        <w:rPr>
          <w:rFonts w:asciiTheme="majorHAnsi" w:hAnsiTheme="majorHAnsi" w:cstheme="majorHAnsi"/>
          <w:color w:val="000000"/>
          <w:sz w:val="24"/>
          <w:szCs w:val="24"/>
        </w:rPr>
        <w:t xml:space="preserve">oting </w:t>
      </w:r>
      <w:r w:rsidR="00F34A92" w:rsidRPr="003C4122">
        <w:rPr>
          <w:rFonts w:asciiTheme="majorHAnsi" w:hAnsiTheme="majorHAnsi" w:cstheme="majorHAnsi"/>
          <w:color w:val="000000"/>
          <w:sz w:val="24"/>
          <w:szCs w:val="24"/>
        </w:rPr>
        <w:t>M</w:t>
      </w:r>
      <w:r w:rsidRPr="003C4122">
        <w:rPr>
          <w:rFonts w:asciiTheme="majorHAnsi" w:hAnsiTheme="majorHAnsi" w:cstheme="majorHAnsi"/>
          <w:color w:val="000000"/>
          <w:sz w:val="24"/>
          <w:szCs w:val="24"/>
        </w:rPr>
        <w:t>embers</w:t>
      </w:r>
      <w:r w:rsidR="00F34A92" w:rsidRPr="003C4122">
        <w:rPr>
          <w:rFonts w:asciiTheme="majorHAnsi" w:hAnsiTheme="majorHAnsi" w:cstheme="majorHAnsi"/>
          <w:color w:val="000000"/>
          <w:sz w:val="24"/>
          <w:szCs w:val="24"/>
        </w:rPr>
        <w:t>hip</w:t>
      </w:r>
      <w:r w:rsidRPr="003C4122">
        <w:rPr>
          <w:rFonts w:asciiTheme="majorHAnsi" w:hAnsiTheme="majorHAnsi" w:cstheme="majorHAnsi"/>
          <w:color w:val="000000"/>
          <w:sz w:val="24"/>
          <w:szCs w:val="24"/>
        </w:rPr>
        <w:t xml:space="preserve">. </w:t>
      </w:r>
    </w:p>
    <w:p w14:paraId="7E9B1222" w14:textId="1BBE35F8" w:rsidR="00386FEB" w:rsidRPr="003C4122" w:rsidRDefault="003050A5" w:rsidP="00103661">
      <w:pPr>
        <w:pStyle w:val="ListParagraph"/>
        <w:widowControl w:val="0"/>
        <w:numPr>
          <w:ilvl w:val="1"/>
          <w:numId w:val="27"/>
        </w:numPr>
        <w:pBdr>
          <w:top w:val="nil"/>
          <w:left w:val="nil"/>
          <w:bottom w:val="nil"/>
          <w:right w:val="nil"/>
          <w:between w:val="nil"/>
        </w:pBdr>
        <w:spacing w:before="8" w:after="120" w:line="245" w:lineRule="auto"/>
        <w:ind w:right="105"/>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are as follows: Fees structure is agreed upon by the Board of Directors and </w:t>
      </w:r>
      <w:r w:rsidR="00081A04" w:rsidRPr="003C4122">
        <w:rPr>
          <w:rFonts w:asciiTheme="majorHAnsi" w:hAnsiTheme="majorHAnsi" w:cstheme="majorHAnsi"/>
          <w:color w:val="000000"/>
          <w:sz w:val="24"/>
          <w:szCs w:val="24"/>
        </w:rPr>
        <w:t>i</w:t>
      </w:r>
      <w:r w:rsidR="00FC6A6F" w:rsidRPr="003C4122">
        <w:rPr>
          <w:rFonts w:asciiTheme="majorHAnsi" w:hAnsiTheme="majorHAnsi" w:cstheme="majorHAnsi"/>
          <w:color w:val="000000"/>
          <w:sz w:val="24"/>
          <w:szCs w:val="24"/>
        </w:rPr>
        <w:t>s</w:t>
      </w:r>
      <w:r w:rsidR="00081A04" w:rsidRPr="003C4122">
        <w:rPr>
          <w:rFonts w:asciiTheme="majorHAnsi" w:hAnsiTheme="majorHAnsi" w:cstheme="majorHAnsi"/>
          <w:color w:val="000000"/>
          <w:sz w:val="24"/>
          <w:szCs w:val="24"/>
        </w:rPr>
        <w:t xml:space="preserve"> </w:t>
      </w:r>
      <w:r w:rsidRPr="003C4122">
        <w:rPr>
          <w:rFonts w:asciiTheme="majorHAnsi" w:hAnsiTheme="majorHAnsi" w:cstheme="majorHAnsi"/>
          <w:color w:val="000000"/>
          <w:sz w:val="24"/>
          <w:szCs w:val="24"/>
        </w:rPr>
        <w:t xml:space="preserve">reviewed annually. </w:t>
      </w:r>
    </w:p>
    <w:p w14:paraId="3C41C75A" w14:textId="28DB29E3" w:rsidR="001E6E6F" w:rsidRPr="001E6E6F" w:rsidRDefault="003050A5" w:rsidP="001E6E6F">
      <w:pPr>
        <w:pStyle w:val="ListParagraph"/>
        <w:widowControl w:val="0"/>
        <w:numPr>
          <w:ilvl w:val="1"/>
          <w:numId w:val="27"/>
        </w:numPr>
        <w:pBdr>
          <w:top w:val="nil"/>
          <w:left w:val="nil"/>
          <w:bottom w:val="nil"/>
          <w:right w:val="nil"/>
          <w:between w:val="nil"/>
        </w:pBdr>
        <w:spacing w:before="12" w:after="120" w:line="245" w:lineRule="auto"/>
        <w:ind w:right="103"/>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Fees may be waived for families facing economic difficulties, subject to application and approval by the Board of Directors. </w:t>
      </w:r>
    </w:p>
    <w:p w14:paraId="70224C6B" w14:textId="2F1B52F8" w:rsidR="00386FEB"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t xml:space="preserve">Reinstatement </w:t>
      </w:r>
    </w:p>
    <w:p w14:paraId="464ABFFF" w14:textId="77777777" w:rsidR="0010117B" w:rsidRPr="003C4122" w:rsidRDefault="0010117B" w:rsidP="0010117B">
      <w:pPr>
        <w:pStyle w:val="ListParagraph"/>
        <w:widowControl w:val="0"/>
        <w:pBdr>
          <w:top w:val="nil"/>
          <w:left w:val="nil"/>
          <w:bottom w:val="nil"/>
          <w:right w:val="nil"/>
          <w:between w:val="nil"/>
        </w:pBdr>
        <w:spacing w:before="626" w:line="240" w:lineRule="auto"/>
        <w:rPr>
          <w:rFonts w:asciiTheme="majorHAnsi" w:hAnsiTheme="majorHAnsi" w:cstheme="majorHAnsi"/>
          <w:b/>
          <w:color w:val="000000"/>
          <w:sz w:val="24"/>
          <w:szCs w:val="24"/>
        </w:rPr>
      </w:pPr>
    </w:p>
    <w:p w14:paraId="6EDAA572" w14:textId="2413B785" w:rsidR="00386FEB" w:rsidRPr="003C4122" w:rsidRDefault="003050A5" w:rsidP="00103661">
      <w:pPr>
        <w:pStyle w:val="ListParagraph"/>
        <w:widowControl w:val="0"/>
        <w:numPr>
          <w:ilvl w:val="1"/>
          <w:numId w:val="27"/>
        </w:numPr>
        <w:pBdr>
          <w:top w:val="nil"/>
          <w:left w:val="nil"/>
          <w:bottom w:val="nil"/>
          <w:right w:val="nil"/>
          <w:between w:val="nil"/>
        </w:pBdr>
        <w:spacing w:before="1" w:after="120" w:line="240" w:lineRule="auto"/>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Membership may be reinstated by paying all outstanding dues. </w:t>
      </w:r>
    </w:p>
    <w:p w14:paraId="2D3F74DC" w14:textId="5C079977" w:rsidR="0010117B" w:rsidRPr="001E6E6F" w:rsidRDefault="003050A5" w:rsidP="001E6E6F">
      <w:pPr>
        <w:pStyle w:val="ListParagraph"/>
        <w:widowControl w:val="0"/>
        <w:numPr>
          <w:ilvl w:val="1"/>
          <w:numId w:val="27"/>
        </w:numPr>
        <w:pBdr>
          <w:top w:val="nil"/>
          <w:left w:val="nil"/>
          <w:bottom w:val="nil"/>
          <w:right w:val="nil"/>
          <w:between w:val="nil"/>
        </w:pBdr>
        <w:spacing w:before="12" w:after="120" w:line="240" w:lineRule="auto"/>
        <w:ind w:right="116"/>
        <w:contextualSpacing w:val="0"/>
        <w:rPr>
          <w:rFonts w:asciiTheme="majorHAnsi" w:hAnsiTheme="majorHAnsi" w:cstheme="majorHAnsi"/>
          <w:color w:val="000000"/>
          <w:sz w:val="24"/>
          <w:szCs w:val="24"/>
        </w:rPr>
      </w:pPr>
      <w:r w:rsidRPr="003C4122">
        <w:rPr>
          <w:rFonts w:asciiTheme="majorHAnsi" w:hAnsiTheme="majorHAnsi" w:cstheme="majorHAnsi"/>
          <w:color w:val="000000"/>
          <w:sz w:val="24"/>
          <w:szCs w:val="24"/>
        </w:rPr>
        <w:t>If membership has been revoked for reasons other than non-payment; reinstatement requires approval of the Board of Directors</w:t>
      </w:r>
      <w:r w:rsidR="00E12132" w:rsidRPr="003C4122">
        <w:rPr>
          <w:rFonts w:asciiTheme="majorHAnsi" w:hAnsiTheme="majorHAnsi" w:cstheme="majorHAnsi"/>
          <w:color w:val="000000"/>
          <w:sz w:val="24"/>
          <w:szCs w:val="24"/>
        </w:rPr>
        <w:t xml:space="preserve"> as per Article V Section </w:t>
      </w:r>
      <w:r w:rsidR="00315F03" w:rsidRPr="003C4122">
        <w:rPr>
          <w:rFonts w:asciiTheme="majorHAnsi" w:hAnsiTheme="majorHAnsi" w:cstheme="majorHAnsi"/>
          <w:color w:val="000000"/>
          <w:sz w:val="24"/>
          <w:szCs w:val="24"/>
        </w:rPr>
        <w:t>6</w:t>
      </w:r>
      <w:r w:rsidR="001115BE" w:rsidRPr="003C4122">
        <w:rPr>
          <w:rFonts w:asciiTheme="majorHAnsi" w:hAnsiTheme="majorHAnsi" w:cstheme="majorHAnsi"/>
          <w:color w:val="000000"/>
          <w:sz w:val="24"/>
          <w:szCs w:val="24"/>
        </w:rPr>
        <w:t xml:space="preserve"> Revocation</w:t>
      </w:r>
      <w:r w:rsidRPr="003C4122">
        <w:rPr>
          <w:rFonts w:asciiTheme="majorHAnsi" w:hAnsiTheme="majorHAnsi" w:cstheme="majorHAnsi"/>
          <w:color w:val="000000"/>
          <w:sz w:val="24"/>
          <w:szCs w:val="24"/>
        </w:rPr>
        <w:t xml:space="preserve">. </w:t>
      </w:r>
    </w:p>
    <w:p w14:paraId="7AEC4151" w14:textId="25C31D81" w:rsidR="00386FEB" w:rsidRPr="003C4122" w:rsidRDefault="003050A5" w:rsidP="001E6E6F">
      <w:pPr>
        <w:pStyle w:val="ListParagraph"/>
        <w:widowControl w:val="0"/>
        <w:numPr>
          <w:ilvl w:val="0"/>
          <w:numId w:val="27"/>
        </w:numPr>
        <w:pBdr>
          <w:top w:val="nil"/>
          <w:left w:val="nil"/>
          <w:bottom w:val="nil"/>
          <w:right w:val="nil"/>
          <w:between w:val="nil"/>
        </w:pBdr>
        <w:spacing w:before="240" w:line="240" w:lineRule="auto"/>
        <w:ind w:left="360"/>
        <w:contextualSpacing w:val="0"/>
        <w:rPr>
          <w:rFonts w:asciiTheme="majorHAnsi" w:hAnsiTheme="majorHAnsi" w:cstheme="majorHAnsi"/>
          <w:b/>
          <w:color w:val="000000"/>
          <w:sz w:val="24"/>
          <w:szCs w:val="24"/>
        </w:rPr>
      </w:pPr>
      <w:r w:rsidRPr="003C4122">
        <w:rPr>
          <w:rFonts w:asciiTheme="majorHAnsi" w:hAnsiTheme="majorHAnsi" w:cstheme="majorHAnsi"/>
          <w:b/>
          <w:color w:val="000000"/>
          <w:sz w:val="24"/>
          <w:szCs w:val="24"/>
        </w:rPr>
        <w:lastRenderedPageBreak/>
        <w:t xml:space="preserve">Rights of Members </w:t>
      </w:r>
    </w:p>
    <w:p w14:paraId="794E9DC9" w14:textId="77777777" w:rsidR="0010117B" w:rsidRDefault="0010117B" w:rsidP="0010117B">
      <w:pPr>
        <w:pStyle w:val="ListParagraph"/>
        <w:widowControl w:val="0"/>
        <w:pBdr>
          <w:top w:val="nil"/>
          <w:left w:val="nil"/>
          <w:bottom w:val="nil"/>
          <w:right w:val="nil"/>
          <w:between w:val="nil"/>
        </w:pBdr>
        <w:spacing w:before="3" w:line="240" w:lineRule="auto"/>
        <w:rPr>
          <w:rFonts w:asciiTheme="majorHAnsi" w:hAnsiTheme="majorHAnsi" w:cstheme="majorHAnsi"/>
          <w:color w:val="000000"/>
          <w:sz w:val="24"/>
          <w:szCs w:val="24"/>
        </w:rPr>
      </w:pPr>
    </w:p>
    <w:p w14:paraId="436950BF" w14:textId="77777777" w:rsidR="00FC799A" w:rsidRDefault="003050A5" w:rsidP="001E6E6F">
      <w:pPr>
        <w:pStyle w:val="ListParagraph"/>
        <w:widowControl w:val="0"/>
        <w:pBdr>
          <w:top w:val="nil"/>
          <w:left w:val="nil"/>
          <w:bottom w:val="nil"/>
          <w:right w:val="nil"/>
          <w:between w:val="nil"/>
        </w:pBdr>
        <w:spacing w:before="3" w:line="240" w:lineRule="auto"/>
        <w:ind w:left="360"/>
        <w:rPr>
          <w:rFonts w:asciiTheme="majorHAnsi" w:hAnsiTheme="majorHAnsi" w:cstheme="majorHAnsi"/>
          <w:color w:val="000000"/>
          <w:sz w:val="24"/>
          <w:szCs w:val="24"/>
        </w:rPr>
      </w:pPr>
      <w:r w:rsidRPr="003C4122">
        <w:rPr>
          <w:rFonts w:asciiTheme="majorHAnsi" w:hAnsiTheme="majorHAnsi" w:cstheme="majorHAnsi"/>
          <w:color w:val="000000"/>
          <w:sz w:val="24"/>
          <w:szCs w:val="24"/>
        </w:rPr>
        <w:t xml:space="preserve">Members shall have only those specific rights set forth in these Bylaws and no other rights. </w:t>
      </w:r>
    </w:p>
    <w:p w14:paraId="0A44B4CF" w14:textId="77777777" w:rsidR="006A769D" w:rsidRDefault="006A769D" w:rsidP="006A769D">
      <w:pPr>
        <w:rPr>
          <w:rFonts w:asciiTheme="majorHAnsi" w:hAnsiTheme="majorHAnsi" w:cstheme="majorHAnsi"/>
          <w:color w:val="000000"/>
          <w:sz w:val="24"/>
          <w:szCs w:val="24"/>
        </w:rPr>
      </w:pPr>
    </w:p>
    <w:p w14:paraId="68F7171A" w14:textId="77777777" w:rsidR="006A769D" w:rsidRDefault="006A769D" w:rsidP="006A769D">
      <w:pPr>
        <w:rPr>
          <w:rFonts w:asciiTheme="majorHAnsi" w:hAnsiTheme="majorHAnsi" w:cstheme="majorHAnsi"/>
          <w:color w:val="000000"/>
          <w:sz w:val="24"/>
          <w:szCs w:val="24"/>
        </w:rPr>
      </w:pPr>
    </w:p>
    <w:p w14:paraId="775B7C44" w14:textId="77777777" w:rsidR="00977A00" w:rsidRDefault="00977A00">
      <w:pPr>
        <w:rPr>
          <w:rFonts w:asciiTheme="majorHAnsi" w:hAnsiTheme="majorHAnsi"/>
          <w:b/>
          <w:sz w:val="32"/>
          <w:szCs w:val="48"/>
        </w:rPr>
      </w:pPr>
      <w:r>
        <w:br w:type="page"/>
      </w:r>
    </w:p>
    <w:p w14:paraId="1C8A5719" w14:textId="39DD3C34" w:rsidR="00386FEB" w:rsidRPr="00FC799A" w:rsidRDefault="003050A5" w:rsidP="00977A00">
      <w:pPr>
        <w:pStyle w:val="Heading1"/>
      </w:pPr>
      <w:bookmarkStart w:id="13" w:name="_Toc102839953"/>
      <w:r w:rsidRPr="00FC799A">
        <w:lastRenderedPageBreak/>
        <w:t>Article VI – Board of Trustees</w:t>
      </w:r>
      <w:bookmarkEnd w:id="13"/>
    </w:p>
    <w:p w14:paraId="3152E49E" w14:textId="1BC5F274" w:rsidR="00FC799A" w:rsidRDefault="008E7A00" w:rsidP="002038A6">
      <w:pPr>
        <w:pStyle w:val="ListParagraph"/>
        <w:widowControl w:val="0"/>
        <w:numPr>
          <w:ilvl w:val="0"/>
          <w:numId w:val="31"/>
        </w:numPr>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b/>
          <w:color w:val="000000"/>
          <w:sz w:val="24"/>
          <w:szCs w:val="24"/>
        </w:rPr>
        <w:t>Eligibility</w:t>
      </w:r>
      <w:r w:rsidR="003050A5" w:rsidRPr="00FC799A">
        <w:rPr>
          <w:rFonts w:asciiTheme="majorHAnsi" w:hAnsiTheme="majorHAnsi" w:cstheme="majorHAnsi"/>
          <w:color w:val="000000"/>
          <w:sz w:val="24"/>
          <w:szCs w:val="24"/>
        </w:rPr>
        <w:t xml:space="preserve"> </w:t>
      </w:r>
    </w:p>
    <w:p w14:paraId="13F31AF8" w14:textId="77777777" w:rsidR="00E14C26" w:rsidRPr="00FC799A" w:rsidRDefault="00E14C26" w:rsidP="00E14C26">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56C10306" w14:textId="088A5D11" w:rsidR="00386FEB" w:rsidRDefault="00116642" w:rsidP="002038A6">
      <w:pPr>
        <w:pStyle w:val="ListParagraph"/>
        <w:widowControl w:val="0"/>
        <w:pBdr>
          <w:top w:val="nil"/>
          <w:left w:val="nil"/>
          <w:bottom w:val="nil"/>
          <w:right w:val="nil"/>
          <w:between w:val="nil"/>
        </w:pBdr>
        <w:spacing w:before="351" w:line="240" w:lineRule="auto"/>
        <w:ind w:left="360"/>
        <w:rPr>
          <w:rFonts w:asciiTheme="majorHAnsi" w:hAnsiTheme="majorHAnsi" w:cstheme="majorHAnsi"/>
          <w:color w:val="000000"/>
          <w:sz w:val="24"/>
          <w:szCs w:val="24"/>
        </w:rPr>
      </w:pPr>
      <w:r w:rsidRPr="00FC799A">
        <w:rPr>
          <w:rFonts w:asciiTheme="majorHAnsi" w:hAnsiTheme="majorHAnsi" w:cstheme="majorHAnsi"/>
          <w:color w:val="000000"/>
          <w:sz w:val="24"/>
          <w:szCs w:val="24"/>
        </w:rPr>
        <w:t>M</w:t>
      </w:r>
      <w:r w:rsidR="003050A5" w:rsidRPr="00FC799A">
        <w:rPr>
          <w:rFonts w:asciiTheme="majorHAnsi" w:hAnsiTheme="majorHAnsi" w:cstheme="majorHAnsi"/>
          <w:color w:val="000000"/>
          <w:sz w:val="24"/>
          <w:szCs w:val="24"/>
        </w:rPr>
        <w:t>ember of the Board of Trustees</w:t>
      </w:r>
      <w:r w:rsidR="00195133" w:rsidRPr="00FC799A">
        <w:rPr>
          <w:rFonts w:asciiTheme="majorHAnsi" w:hAnsiTheme="majorHAnsi" w:cstheme="majorHAnsi"/>
          <w:color w:val="000000"/>
          <w:sz w:val="24"/>
          <w:szCs w:val="24"/>
        </w:rPr>
        <w:t xml:space="preserve"> (BOT)</w:t>
      </w:r>
      <w:r w:rsidR="003050A5" w:rsidRPr="00FC799A">
        <w:rPr>
          <w:rFonts w:asciiTheme="majorHAnsi" w:hAnsiTheme="majorHAnsi" w:cstheme="majorHAnsi"/>
          <w:color w:val="000000"/>
          <w:sz w:val="24"/>
          <w:szCs w:val="24"/>
        </w:rPr>
        <w:t xml:space="preserve"> must be a MHMA member in good </w:t>
      </w:r>
      <w:del w:id="14" w:author="Umar Sear" w:date="2022-05-07T13:32:00Z">
        <w:r w:rsidR="003050A5" w:rsidRPr="00FC799A" w:rsidDel="00B854E9">
          <w:rPr>
            <w:rFonts w:asciiTheme="majorHAnsi" w:hAnsiTheme="majorHAnsi" w:cstheme="majorHAnsi"/>
            <w:color w:val="000000"/>
            <w:sz w:val="24"/>
            <w:szCs w:val="24"/>
          </w:rPr>
          <w:delText>standing,  a</w:delText>
        </w:r>
      </w:del>
      <w:ins w:id="15" w:author="Umar Sear" w:date="2022-05-07T13:32:00Z">
        <w:r w:rsidR="00B854E9" w:rsidRPr="00FC799A">
          <w:rPr>
            <w:rFonts w:asciiTheme="majorHAnsi" w:hAnsiTheme="majorHAnsi" w:cstheme="majorHAnsi"/>
            <w:color w:val="000000"/>
            <w:sz w:val="24"/>
            <w:szCs w:val="24"/>
          </w:rPr>
          <w:t>standing, a</w:t>
        </w:r>
      </w:ins>
      <w:r w:rsidR="003050A5" w:rsidRPr="00FC799A">
        <w:rPr>
          <w:rFonts w:asciiTheme="majorHAnsi" w:hAnsiTheme="majorHAnsi" w:cstheme="majorHAnsi"/>
          <w:color w:val="000000"/>
          <w:sz w:val="24"/>
          <w:szCs w:val="24"/>
        </w:rPr>
        <w:t xml:space="preserve"> US citizen or permanent resident, and must meet</w:t>
      </w:r>
      <w:r w:rsidR="003050A5" w:rsidRPr="00FC799A">
        <w:rPr>
          <w:rFonts w:asciiTheme="majorHAnsi" w:hAnsiTheme="majorHAnsi" w:cstheme="majorHAnsi"/>
          <w:color w:val="000000"/>
          <w:sz w:val="24"/>
          <w:szCs w:val="24"/>
          <w:u w:val="single"/>
        </w:rPr>
        <w:t xml:space="preserve"> one of the following</w:t>
      </w:r>
      <w:r w:rsidR="003050A5" w:rsidRPr="00FC799A">
        <w:rPr>
          <w:rFonts w:asciiTheme="majorHAnsi" w:hAnsiTheme="majorHAnsi" w:cstheme="majorHAnsi"/>
          <w:color w:val="000000"/>
          <w:sz w:val="24"/>
          <w:szCs w:val="24"/>
        </w:rPr>
        <w:t xml:space="preserve"> </w:t>
      </w:r>
      <w:r w:rsidR="00FC799A" w:rsidRPr="00FC799A">
        <w:rPr>
          <w:rFonts w:asciiTheme="majorHAnsi" w:hAnsiTheme="majorHAnsi" w:cstheme="majorHAnsi"/>
          <w:color w:val="000000"/>
          <w:sz w:val="24"/>
          <w:szCs w:val="24"/>
        </w:rPr>
        <w:t>criteria:</w:t>
      </w:r>
      <w:r w:rsidR="003050A5" w:rsidRPr="00FC799A">
        <w:rPr>
          <w:rFonts w:asciiTheme="majorHAnsi" w:hAnsiTheme="majorHAnsi" w:cstheme="majorHAnsi"/>
          <w:color w:val="000000"/>
          <w:sz w:val="24"/>
          <w:szCs w:val="24"/>
        </w:rPr>
        <w:t xml:space="preserve"> </w:t>
      </w:r>
    </w:p>
    <w:p w14:paraId="3F2108F4" w14:textId="77777777" w:rsidR="00FC799A" w:rsidRPr="00FC799A" w:rsidRDefault="00FC799A" w:rsidP="00FC799A">
      <w:pPr>
        <w:pStyle w:val="ListParagraph"/>
        <w:widowControl w:val="0"/>
        <w:pBdr>
          <w:top w:val="nil"/>
          <w:left w:val="nil"/>
          <w:bottom w:val="nil"/>
          <w:right w:val="nil"/>
          <w:between w:val="nil"/>
        </w:pBdr>
        <w:spacing w:before="351" w:line="240" w:lineRule="auto"/>
        <w:rPr>
          <w:rFonts w:asciiTheme="majorHAnsi" w:hAnsiTheme="majorHAnsi" w:cstheme="majorHAnsi"/>
          <w:color w:val="000000"/>
          <w:sz w:val="24"/>
          <w:szCs w:val="24"/>
        </w:rPr>
      </w:pPr>
    </w:p>
    <w:p w14:paraId="459DD8E5" w14:textId="7FE251C8" w:rsidR="00386FEB" w:rsidRPr="00FC799A" w:rsidRDefault="003050A5" w:rsidP="00103661">
      <w:pPr>
        <w:pStyle w:val="ListParagraph"/>
        <w:widowControl w:val="0"/>
        <w:numPr>
          <w:ilvl w:val="1"/>
          <w:numId w:val="33"/>
        </w:numPr>
        <w:pBdr>
          <w:top w:val="nil"/>
          <w:left w:val="nil"/>
          <w:bottom w:val="nil"/>
          <w:right w:val="nil"/>
          <w:between w:val="nil"/>
        </w:pBdr>
        <w:spacing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previously served as Board of Director for a full</w:t>
      </w:r>
      <w:r w:rsidR="00213C4E"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term </w:t>
      </w:r>
    </w:p>
    <w:p w14:paraId="005989CF" w14:textId="77777777" w:rsidR="00FC799A" w:rsidRDefault="003050A5" w:rsidP="00103661">
      <w:pPr>
        <w:pStyle w:val="ListParagraph"/>
        <w:widowControl w:val="0"/>
        <w:numPr>
          <w:ilvl w:val="1"/>
          <w:numId w:val="33"/>
        </w:numPr>
        <w:pBdr>
          <w:top w:val="nil"/>
          <w:left w:val="nil"/>
          <w:bottom w:val="nil"/>
          <w:right w:val="nil"/>
          <w:between w:val="nil"/>
        </w:pBdr>
        <w:spacing w:before="109"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continuous resident of Mountain House for at least 5 years </w:t>
      </w:r>
    </w:p>
    <w:p w14:paraId="1352AD89" w14:textId="2A6F55CE" w:rsidR="00FC799A" w:rsidRPr="001E6E6F" w:rsidRDefault="003050A5" w:rsidP="001E6E6F">
      <w:pPr>
        <w:widowControl w:val="0"/>
        <w:pBdr>
          <w:top w:val="nil"/>
          <w:left w:val="nil"/>
          <w:bottom w:val="nil"/>
          <w:right w:val="nil"/>
          <w:between w:val="nil"/>
        </w:pBdr>
        <w:spacing w:before="109" w:line="240" w:lineRule="auto"/>
        <w:ind w:left="36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Trustees shall consist of </w:t>
      </w:r>
      <w:r w:rsidR="00044710" w:rsidRPr="002038A6">
        <w:rPr>
          <w:rFonts w:asciiTheme="majorHAnsi" w:hAnsiTheme="majorHAnsi" w:cstheme="majorHAnsi"/>
          <w:color w:val="000000"/>
          <w:sz w:val="24"/>
          <w:szCs w:val="24"/>
        </w:rPr>
        <w:t xml:space="preserve">seven </w:t>
      </w:r>
      <w:r w:rsidRPr="002038A6">
        <w:rPr>
          <w:rFonts w:asciiTheme="majorHAnsi" w:hAnsiTheme="majorHAnsi" w:cstheme="majorHAnsi"/>
          <w:color w:val="000000"/>
          <w:sz w:val="24"/>
          <w:szCs w:val="24"/>
        </w:rPr>
        <w:t xml:space="preserve">members, representing Mountain House service area. </w:t>
      </w:r>
      <w:r w:rsidR="00610A66" w:rsidRPr="002038A6">
        <w:rPr>
          <w:rFonts w:asciiTheme="majorHAnsi" w:hAnsiTheme="majorHAnsi" w:cstheme="majorHAnsi"/>
          <w:color w:val="000000"/>
          <w:sz w:val="24"/>
          <w:szCs w:val="24"/>
        </w:rPr>
        <w:t xml:space="preserve">Elections for BOT are held always for </w:t>
      </w:r>
      <w:r w:rsidR="00044710" w:rsidRPr="002038A6">
        <w:rPr>
          <w:rFonts w:asciiTheme="majorHAnsi" w:hAnsiTheme="majorHAnsi" w:cstheme="majorHAnsi"/>
          <w:color w:val="000000"/>
          <w:sz w:val="24"/>
          <w:szCs w:val="24"/>
        </w:rPr>
        <w:t>7</w:t>
      </w:r>
      <w:r w:rsidR="00610A66" w:rsidRPr="002038A6">
        <w:rPr>
          <w:rFonts w:asciiTheme="majorHAnsi" w:hAnsiTheme="majorHAnsi" w:cstheme="majorHAnsi"/>
          <w:color w:val="000000"/>
          <w:sz w:val="24"/>
          <w:szCs w:val="24"/>
        </w:rPr>
        <w:t xml:space="preserve"> positions but if there are not enough candidates then the BOT should consist of </w:t>
      </w:r>
      <w:r w:rsidR="00044710" w:rsidRPr="002038A6">
        <w:rPr>
          <w:rFonts w:asciiTheme="majorHAnsi" w:hAnsiTheme="majorHAnsi" w:cstheme="majorHAnsi"/>
          <w:color w:val="000000"/>
          <w:sz w:val="24"/>
          <w:szCs w:val="24"/>
        </w:rPr>
        <w:t>5</w:t>
      </w:r>
      <w:r w:rsidR="00610A66" w:rsidRPr="002038A6">
        <w:rPr>
          <w:rFonts w:asciiTheme="majorHAnsi" w:hAnsiTheme="majorHAnsi" w:cstheme="majorHAnsi"/>
          <w:color w:val="000000"/>
          <w:sz w:val="24"/>
          <w:szCs w:val="24"/>
        </w:rPr>
        <w:t xml:space="preserve"> </w:t>
      </w:r>
      <w:r w:rsidR="00044710" w:rsidRPr="002038A6">
        <w:rPr>
          <w:rFonts w:asciiTheme="majorHAnsi" w:hAnsiTheme="majorHAnsi" w:cstheme="majorHAnsi"/>
          <w:color w:val="000000"/>
          <w:sz w:val="24"/>
          <w:szCs w:val="24"/>
        </w:rPr>
        <w:t>members</w:t>
      </w:r>
      <w:r w:rsidR="00610A66"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If a member of the </w:t>
      </w:r>
      <w:r w:rsidR="00195133" w:rsidRPr="002038A6">
        <w:rPr>
          <w:rFonts w:asciiTheme="majorHAnsi" w:hAnsiTheme="majorHAnsi" w:cstheme="majorHAnsi"/>
          <w:color w:val="000000"/>
          <w:sz w:val="24"/>
          <w:szCs w:val="24"/>
        </w:rPr>
        <w:t xml:space="preserve">BOT </w:t>
      </w:r>
      <w:r w:rsidRPr="002038A6">
        <w:rPr>
          <w:rFonts w:asciiTheme="majorHAnsi" w:hAnsiTheme="majorHAnsi" w:cstheme="majorHAnsi"/>
          <w:color w:val="000000"/>
          <w:sz w:val="24"/>
          <w:szCs w:val="24"/>
        </w:rPr>
        <w:t>moves his or her residence within Mountain House, the residency of the member considered shall be that at the time of the initial appointment. All members of the Board of Trustees</w:t>
      </w:r>
      <w:r w:rsidR="00195133" w:rsidRPr="002038A6">
        <w:rPr>
          <w:rFonts w:asciiTheme="majorHAnsi" w:hAnsiTheme="majorHAnsi" w:cstheme="majorHAnsi"/>
          <w:color w:val="000000"/>
          <w:sz w:val="24"/>
          <w:szCs w:val="24"/>
        </w:rPr>
        <w:t xml:space="preserve"> </w:t>
      </w:r>
      <w:r w:rsidRPr="002038A6">
        <w:rPr>
          <w:rFonts w:asciiTheme="majorHAnsi" w:hAnsiTheme="majorHAnsi" w:cstheme="majorHAnsi"/>
          <w:color w:val="000000"/>
          <w:sz w:val="24"/>
          <w:szCs w:val="24"/>
        </w:rPr>
        <w:t xml:space="preserve">must meet eligibility requirements set forth herein. </w:t>
      </w:r>
    </w:p>
    <w:p w14:paraId="08422834" w14:textId="3332A293" w:rsidR="00386FEB" w:rsidRDefault="00FA4FE7" w:rsidP="002038A6">
      <w:pPr>
        <w:pStyle w:val="ListParagraph"/>
        <w:widowControl w:val="0"/>
        <w:numPr>
          <w:ilvl w:val="0"/>
          <w:numId w:val="31"/>
        </w:numPr>
        <w:pBdr>
          <w:top w:val="nil"/>
          <w:left w:val="nil"/>
          <w:bottom w:val="nil"/>
          <w:right w:val="nil"/>
          <w:between w:val="nil"/>
        </w:pBdr>
        <w:spacing w:before="260"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Requirements</w:t>
      </w:r>
    </w:p>
    <w:p w14:paraId="3893B0A4" w14:textId="77777777" w:rsidR="00FC799A" w:rsidRPr="00FC799A" w:rsidRDefault="00FC799A" w:rsidP="00FC799A">
      <w:pPr>
        <w:pStyle w:val="ListParagraph"/>
        <w:widowControl w:val="0"/>
        <w:pBdr>
          <w:top w:val="nil"/>
          <w:left w:val="nil"/>
          <w:bottom w:val="nil"/>
          <w:right w:val="nil"/>
          <w:between w:val="nil"/>
        </w:pBdr>
        <w:spacing w:before="260" w:line="240" w:lineRule="auto"/>
        <w:rPr>
          <w:rFonts w:asciiTheme="majorHAnsi" w:hAnsiTheme="majorHAnsi" w:cstheme="majorHAnsi"/>
          <w:b/>
          <w:color w:val="000000"/>
          <w:sz w:val="24"/>
          <w:szCs w:val="24"/>
        </w:rPr>
      </w:pPr>
    </w:p>
    <w:p w14:paraId="6D0D1340" w14:textId="31EF63FA"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93"/>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eligibility shall be identified by providing following forms of identification showing Mountain House address - 1 state issued Id and 2 utility bills. </w:t>
      </w:r>
    </w:p>
    <w:p w14:paraId="032D6E0F" w14:textId="47D9540F" w:rsidR="00386FEB"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Spouses shall not simultaneously serve on the Board of Trustees and on the Board of Directors </w:t>
      </w:r>
    </w:p>
    <w:p w14:paraId="40497658" w14:textId="11D2BD7C" w:rsidR="00386FEB" w:rsidRPr="00FC799A" w:rsidRDefault="003050A5" w:rsidP="00103661">
      <w:pPr>
        <w:pStyle w:val="ListParagraph"/>
        <w:widowControl w:val="0"/>
        <w:numPr>
          <w:ilvl w:val="1"/>
          <w:numId w:val="34"/>
        </w:numPr>
        <w:pBdr>
          <w:top w:val="nil"/>
          <w:left w:val="nil"/>
          <w:bottom w:val="nil"/>
          <w:right w:val="nil"/>
          <w:between w:val="nil"/>
        </w:pBdr>
        <w:spacing w:after="120" w:line="245"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No member of the Board of Trustees shall be a member of the Board of Directors or vice versa, simultaneously. However, a member of the Board of Trustees can serve </w:t>
      </w:r>
      <w:r w:rsidR="00041E4B" w:rsidRPr="00FC799A">
        <w:rPr>
          <w:rFonts w:asciiTheme="majorHAnsi" w:hAnsiTheme="majorHAnsi" w:cstheme="majorHAnsi"/>
          <w:color w:val="000000"/>
          <w:sz w:val="24"/>
          <w:szCs w:val="24"/>
        </w:rPr>
        <w:t xml:space="preserve">only </w:t>
      </w:r>
      <w:r w:rsidRPr="00FC799A">
        <w:rPr>
          <w:rFonts w:asciiTheme="majorHAnsi" w:hAnsiTheme="majorHAnsi" w:cstheme="majorHAnsi"/>
          <w:color w:val="000000"/>
          <w:sz w:val="24"/>
          <w:szCs w:val="24"/>
        </w:rPr>
        <w:t xml:space="preserve">as a member of a committee. </w:t>
      </w:r>
    </w:p>
    <w:p w14:paraId="6962D45C" w14:textId="2E432ABA" w:rsidR="001B657C" w:rsidRPr="00FC799A"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Any member of the Board of Trustees shall not </w:t>
      </w:r>
      <w:r w:rsidR="0099705F" w:rsidRPr="00FC799A">
        <w:rPr>
          <w:rFonts w:asciiTheme="majorHAnsi" w:hAnsiTheme="majorHAnsi" w:cstheme="majorHAnsi"/>
          <w:color w:val="000000"/>
          <w:sz w:val="24"/>
          <w:szCs w:val="24"/>
        </w:rPr>
        <w:t xml:space="preserve">serve in </w:t>
      </w:r>
      <w:r w:rsidRPr="00FC799A">
        <w:rPr>
          <w:rFonts w:asciiTheme="majorHAnsi" w:hAnsiTheme="majorHAnsi" w:cstheme="majorHAnsi"/>
          <w:color w:val="000000"/>
          <w:sz w:val="24"/>
          <w:szCs w:val="24"/>
        </w:rPr>
        <w:t>any other local organization</w:t>
      </w:r>
      <w:r w:rsidR="00484B0E" w:rsidRPr="00FC799A">
        <w:rPr>
          <w:rFonts w:asciiTheme="majorHAnsi" w:hAnsiTheme="majorHAnsi" w:cstheme="majorHAnsi"/>
          <w:color w:val="000000"/>
          <w:sz w:val="24"/>
          <w:szCs w:val="24"/>
        </w:rPr>
        <w:t xml:space="preserve"> that may create a conflict of interest</w:t>
      </w:r>
      <w:r w:rsidRPr="00FC799A">
        <w:rPr>
          <w:rFonts w:asciiTheme="majorHAnsi" w:hAnsiTheme="majorHAnsi" w:cstheme="majorHAnsi"/>
          <w:color w:val="000000"/>
          <w:sz w:val="24"/>
          <w:szCs w:val="24"/>
        </w:rPr>
        <w:t xml:space="preserve">. </w:t>
      </w:r>
    </w:p>
    <w:p w14:paraId="2F28D5AB" w14:textId="57FB2609" w:rsidR="00B748D7" w:rsidRDefault="003050A5" w:rsidP="00103661">
      <w:pPr>
        <w:pStyle w:val="ListParagraph"/>
        <w:widowControl w:val="0"/>
        <w:numPr>
          <w:ilvl w:val="1"/>
          <w:numId w:val="34"/>
        </w:numPr>
        <w:pBdr>
          <w:top w:val="nil"/>
          <w:left w:val="nil"/>
          <w:bottom w:val="nil"/>
          <w:right w:val="nil"/>
          <w:between w:val="nil"/>
        </w:pBdr>
        <w:spacing w:before="8" w:after="120" w:line="245"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 </w:t>
      </w:r>
      <w:r w:rsidR="001C3ACF" w:rsidRPr="00FC799A">
        <w:rPr>
          <w:rFonts w:asciiTheme="majorHAnsi" w:hAnsiTheme="majorHAnsi" w:cstheme="majorHAnsi"/>
          <w:color w:val="000000"/>
          <w:sz w:val="24"/>
          <w:szCs w:val="24"/>
        </w:rPr>
        <w:t>B</w:t>
      </w:r>
      <w:r w:rsidRPr="00FC799A">
        <w:rPr>
          <w:rFonts w:asciiTheme="majorHAnsi" w:hAnsiTheme="majorHAnsi" w:cstheme="majorHAnsi"/>
          <w:color w:val="000000"/>
          <w:sz w:val="24"/>
          <w:szCs w:val="24"/>
        </w:rPr>
        <w:t xml:space="preserve">oard of </w:t>
      </w:r>
      <w:r w:rsidR="001C3ACF" w:rsidRPr="00FC799A">
        <w:rPr>
          <w:rFonts w:asciiTheme="majorHAnsi" w:hAnsiTheme="majorHAnsi" w:cstheme="majorHAnsi"/>
          <w:color w:val="000000"/>
          <w:sz w:val="24"/>
          <w:szCs w:val="24"/>
        </w:rPr>
        <w:t>T</w:t>
      </w:r>
      <w:r w:rsidRPr="00FC799A">
        <w:rPr>
          <w:rFonts w:asciiTheme="majorHAnsi" w:hAnsiTheme="majorHAnsi" w:cstheme="majorHAnsi"/>
          <w:color w:val="000000"/>
          <w:sz w:val="24"/>
          <w:szCs w:val="24"/>
        </w:rPr>
        <w:t>rustee member may not be an employee of or contractor to MHMA nor receive compensation of any form from MHMA.</w:t>
      </w:r>
    </w:p>
    <w:p w14:paraId="58EF1B42" w14:textId="77777777" w:rsidR="00FC799A" w:rsidRPr="00FC799A" w:rsidRDefault="00FC799A" w:rsidP="00FC799A">
      <w:pPr>
        <w:pStyle w:val="ListParagraph"/>
        <w:widowControl w:val="0"/>
        <w:pBdr>
          <w:top w:val="nil"/>
          <w:left w:val="nil"/>
          <w:bottom w:val="nil"/>
          <w:right w:val="nil"/>
          <w:between w:val="nil"/>
        </w:pBdr>
        <w:spacing w:before="8" w:line="244" w:lineRule="auto"/>
        <w:ind w:left="1440" w:right="108"/>
        <w:rPr>
          <w:rFonts w:asciiTheme="majorHAnsi" w:hAnsiTheme="majorHAnsi" w:cstheme="majorHAnsi"/>
          <w:color w:val="000000"/>
          <w:sz w:val="24"/>
          <w:szCs w:val="24"/>
        </w:rPr>
      </w:pPr>
    </w:p>
    <w:p w14:paraId="10BFA889" w14:textId="48B2456A" w:rsidR="00386FEB" w:rsidRDefault="003050A5" w:rsidP="002038A6">
      <w:pPr>
        <w:pStyle w:val="ListParagraph"/>
        <w:widowControl w:val="0"/>
        <w:numPr>
          <w:ilvl w:val="0"/>
          <w:numId w:val="31"/>
        </w:numPr>
        <w:pBdr>
          <w:top w:val="nil"/>
          <w:left w:val="nil"/>
          <w:bottom w:val="nil"/>
          <w:right w:val="nil"/>
          <w:between w:val="nil"/>
        </w:pBdr>
        <w:spacing w:before="258"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Duration </w:t>
      </w:r>
    </w:p>
    <w:p w14:paraId="7A1DCD92" w14:textId="77777777" w:rsidR="00FE3099" w:rsidRPr="00FC799A" w:rsidRDefault="00FE3099" w:rsidP="00FE3099">
      <w:pPr>
        <w:pStyle w:val="ListParagraph"/>
        <w:widowControl w:val="0"/>
        <w:pBdr>
          <w:top w:val="nil"/>
          <w:left w:val="nil"/>
          <w:bottom w:val="nil"/>
          <w:right w:val="nil"/>
          <w:between w:val="nil"/>
        </w:pBdr>
        <w:spacing w:before="258" w:line="240" w:lineRule="auto"/>
        <w:rPr>
          <w:rFonts w:asciiTheme="majorHAnsi" w:hAnsiTheme="majorHAnsi" w:cstheme="majorHAnsi"/>
          <w:b/>
          <w:color w:val="000000"/>
          <w:sz w:val="24"/>
          <w:szCs w:val="24"/>
        </w:rPr>
      </w:pPr>
    </w:p>
    <w:p w14:paraId="23B13AB5" w14:textId="779F2B72" w:rsidR="00386FEB" w:rsidRDefault="003050A5"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term for Trustees would be 4 years with the initial term staggered by 2 years to ensure that no more than half of the Board of Trustees positions are up for </w:t>
      </w:r>
      <w:r w:rsidR="00F80DCF" w:rsidRPr="00FC799A">
        <w:rPr>
          <w:rFonts w:asciiTheme="majorHAnsi" w:hAnsiTheme="majorHAnsi" w:cstheme="majorHAnsi"/>
          <w:color w:val="000000"/>
          <w:sz w:val="24"/>
          <w:szCs w:val="24"/>
        </w:rPr>
        <w:t>re-</w:t>
      </w:r>
      <w:r w:rsidRPr="00FC799A">
        <w:rPr>
          <w:rFonts w:asciiTheme="majorHAnsi" w:hAnsiTheme="majorHAnsi" w:cstheme="majorHAnsi"/>
          <w:color w:val="000000"/>
          <w:sz w:val="24"/>
          <w:szCs w:val="24"/>
        </w:rPr>
        <w:t xml:space="preserve">election. The election commission shall define the criteria (or positions) that will serve for 2 years in the initial term. </w:t>
      </w:r>
    </w:p>
    <w:p w14:paraId="3052A4E2" w14:textId="77777777" w:rsidR="00FE3099" w:rsidRPr="00FC799A" w:rsidRDefault="00FE3099" w:rsidP="00FC799A">
      <w:pPr>
        <w:pStyle w:val="ListParagraph"/>
        <w:widowControl w:val="0"/>
        <w:pBdr>
          <w:top w:val="nil"/>
          <w:left w:val="nil"/>
          <w:bottom w:val="nil"/>
          <w:right w:val="nil"/>
          <w:between w:val="nil"/>
        </w:pBdr>
        <w:spacing w:before="9" w:line="244" w:lineRule="auto"/>
        <w:ind w:right="105"/>
        <w:jc w:val="both"/>
        <w:rPr>
          <w:rFonts w:asciiTheme="majorHAnsi" w:hAnsiTheme="majorHAnsi" w:cstheme="majorHAnsi"/>
          <w:color w:val="000000"/>
          <w:sz w:val="24"/>
          <w:szCs w:val="24"/>
        </w:rPr>
      </w:pPr>
    </w:p>
    <w:p w14:paraId="6125E84D" w14:textId="7CB66FE7" w:rsidR="00386FEB" w:rsidRDefault="003050A5" w:rsidP="002038A6">
      <w:pPr>
        <w:pStyle w:val="ListParagraph"/>
        <w:widowControl w:val="0"/>
        <w:numPr>
          <w:ilvl w:val="0"/>
          <w:numId w:val="31"/>
        </w:numPr>
        <w:pBdr>
          <w:top w:val="nil"/>
          <w:left w:val="nil"/>
          <w:bottom w:val="nil"/>
          <w:right w:val="nil"/>
          <w:between w:val="nil"/>
        </w:pBdr>
        <w:spacing w:before="252"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Appointment </w:t>
      </w:r>
    </w:p>
    <w:p w14:paraId="7DEFF982" w14:textId="77777777" w:rsidR="00FE3099" w:rsidRPr="00FC799A" w:rsidRDefault="00FE3099" w:rsidP="00FE3099">
      <w:pPr>
        <w:pStyle w:val="ListParagraph"/>
        <w:widowControl w:val="0"/>
        <w:pBdr>
          <w:top w:val="nil"/>
          <w:left w:val="nil"/>
          <w:bottom w:val="nil"/>
          <w:right w:val="nil"/>
          <w:between w:val="nil"/>
        </w:pBdr>
        <w:spacing w:before="252" w:line="240" w:lineRule="auto"/>
        <w:rPr>
          <w:rFonts w:asciiTheme="majorHAnsi" w:hAnsiTheme="majorHAnsi" w:cstheme="majorHAnsi"/>
          <w:b/>
          <w:color w:val="000000"/>
          <w:sz w:val="24"/>
          <w:szCs w:val="24"/>
        </w:rPr>
      </w:pPr>
    </w:p>
    <w:p w14:paraId="064DB4CF" w14:textId="10EB12A7" w:rsidR="00386FEB" w:rsidRPr="00FC799A" w:rsidRDefault="003050A5" w:rsidP="00103661">
      <w:pPr>
        <w:pStyle w:val="ListParagraph"/>
        <w:widowControl w:val="0"/>
        <w:numPr>
          <w:ilvl w:val="1"/>
          <w:numId w:val="37"/>
        </w:numPr>
        <w:pBdr>
          <w:top w:val="nil"/>
          <w:left w:val="nil"/>
          <w:bottom w:val="nil"/>
          <w:right w:val="nil"/>
          <w:between w:val="nil"/>
        </w:pBdr>
        <w:spacing w:before="126" w:after="120" w:line="240" w:lineRule="auto"/>
        <w:ind w:right="95"/>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Upon a </w:t>
      </w:r>
      <w:r w:rsidR="00C07FA5" w:rsidRPr="00FC799A">
        <w:rPr>
          <w:rFonts w:asciiTheme="majorHAnsi" w:hAnsiTheme="majorHAnsi" w:cstheme="majorHAnsi"/>
          <w:color w:val="000000"/>
          <w:sz w:val="24"/>
          <w:szCs w:val="24"/>
        </w:rPr>
        <w:t xml:space="preserve">mid-term </w:t>
      </w:r>
      <w:r w:rsidRPr="00FC799A">
        <w:rPr>
          <w:rFonts w:asciiTheme="majorHAnsi" w:hAnsiTheme="majorHAnsi" w:cstheme="majorHAnsi"/>
          <w:color w:val="000000"/>
          <w:sz w:val="24"/>
          <w:szCs w:val="24"/>
        </w:rPr>
        <w:t xml:space="preserve">vacancy or vacancies, the Board of Trustees shall within 60 days appoint one (1) or more members to fill the vacancy(s) on the Board of Trustees. The open position shall be made known to MHMA members within 14 days of the vacancy. </w:t>
      </w:r>
    </w:p>
    <w:p w14:paraId="6E1E0CB6" w14:textId="57B0FA0C" w:rsidR="00386FEB" w:rsidRPr="00FC799A" w:rsidRDefault="003050A5" w:rsidP="00103661">
      <w:pPr>
        <w:pStyle w:val="ListParagraph"/>
        <w:widowControl w:val="0"/>
        <w:numPr>
          <w:ilvl w:val="1"/>
          <w:numId w:val="37"/>
        </w:numPr>
        <w:pBdr>
          <w:top w:val="nil"/>
          <w:left w:val="nil"/>
          <w:bottom w:val="nil"/>
          <w:right w:val="nil"/>
          <w:between w:val="nil"/>
        </w:pBdr>
        <w:spacing w:before="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outgoing member shall not vote on the appointment. </w:t>
      </w:r>
    </w:p>
    <w:p w14:paraId="11DAA612" w14:textId="4156E9E2" w:rsidR="00386FEB" w:rsidRPr="00FC799A" w:rsidRDefault="003050A5" w:rsidP="00103661">
      <w:pPr>
        <w:pStyle w:val="ListParagraph"/>
        <w:widowControl w:val="0"/>
        <w:numPr>
          <w:ilvl w:val="1"/>
          <w:numId w:val="37"/>
        </w:numPr>
        <w:pBdr>
          <w:top w:val="nil"/>
          <w:left w:val="nil"/>
          <w:bottom w:val="nil"/>
          <w:right w:val="nil"/>
          <w:between w:val="nil"/>
        </w:pBdr>
        <w:spacing w:before="12" w:after="120" w:line="240" w:lineRule="auto"/>
        <w:ind w:right="110"/>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All appointments of a new or re-appointed member shall be approved by a two-third majority of the Board of Trustees and Board of Directors combined. </w:t>
      </w:r>
    </w:p>
    <w:p w14:paraId="3DFB6854" w14:textId="277B5C98" w:rsidR="002038A6" w:rsidRDefault="003050A5" w:rsidP="002038A6">
      <w:pPr>
        <w:pStyle w:val="ListParagraph"/>
        <w:widowControl w:val="0"/>
        <w:numPr>
          <w:ilvl w:val="1"/>
          <w:numId w:val="37"/>
        </w:numPr>
        <w:pBdr>
          <w:top w:val="nil"/>
          <w:left w:val="nil"/>
          <w:bottom w:val="nil"/>
          <w:right w:val="nil"/>
          <w:between w:val="nil"/>
        </w:pBdr>
        <w:spacing w:before="8" w:after="120" w:line="240" w:lineRule="auto"/>
        <w:ind w:right="104"/>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lastRenderedPageBreak/>
        <w:t xml:space="preserve">One member of the Board of Trustees shall be designated by majority vote of the Board of Trustees as a Chairperson. The chairperson position shall be rotated every year. </w:t>
      </w:r>
    </w:p>
    <w:p w14:paraId="429BF29C"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right="104"/>
        <w:contextualSpacing w:val="0"/>
        <w:rPr>
          <w:rFonts w:asciiTheme="majorHAnsi" w:hAnsiTheme="majorHAnsi" w:cstheme="majorHAnsi"/>
          <w:color w:val="000000"/>
          <w:sz w:val="24"/>
          <w:szCs w:val="24"/>
        </w:rPr>
      </w:pPr>
    </w:p>
    <w:p w14:paraId="034617AA" w14:textId="256DDD91" w:rsidR="00386FEB" w:rsidRDefault="003050A5" w:rsidP="002038A6">
      <w:pPr>
        <w:pStyle w:val="ListParagraph"/>
        <w:widowControl w:val="0"/>
        <w:numPr>
          <w:ilvl w:val="0"/>
          <w:numId w:val="31"/>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 xml:space="preserve">Removal or Resignation </w:t>
      </w:r>
    </w:p>
    <w:p w14:paraId="02D9DC65" w14:textId="77777777" w:rsidR="00FE3099" w:rsidRPr="00FC799A" w:rsidRDefault="00FE3099" w:rsidP="00FE3099">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33068B3B" w14:textId="687830A3" w:rsidR="00386FEB" w:rsidRPr="00FC799A" w:rsidRDefault="003050A5" w:rsidP="00103661">
      <w:pPr>
        <w:pStyle w:val="ListParagraph"/>
        <w:widowControl w:val="0"/>
        <w:numPr>
          <w:ilvl w:val="1"/>
          <w:numId w:val="38"/>
        </w:numPr>
        <w:pBdr>
          <w:top w:val="nil"/>
          <w:left w:val="nil"/>
          <w:bottom w:val="nil"/>
          <w:right w:val="nil"/>
          <w:between w:val="nil"/>
        </w:pBdr>
        <w:spacing w:before="112"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may remove one of its members from his/her position as a member of the Board, if he/she fails to attend four consecutive duly scheduled meetings of the Board without any excuse and prior notice to the Board. Should the number of consecutive absences be six, even with an excuse and written notice to the board, the board shall explicitly vote on continuation or dismissal of that board member, by a two thirds majority vote. </w:t>
      </w:r>
    </w:p>
    <w:p w14:paraId="7E641F6D" w14:textId="6E592866" w:rsidR="00007FAF" w:rsidRPr="00FE3099"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A member of the Board of Trustees may also be removed from his/her position</w:t>
      </w:r>
      <w:r w:rsidR="00007FAF" w:rsidRPr="00FC799A">
        <w:rPr>
          <w:rFonts w:asciiTheme="majorHAnsi" w:hAnsiTheme="majorHAnsi" w:cstheme="majorHAnsi"/>
          <w:color w:val="000000"/>
          <w:sz w:val="24"/>
          <w:szCs w:val="24"/>
        </w:rPr>
        <w:t xml:space="preserve"> for any </w:t>
      </w:r>
      <w:r w:rsidR="00981024" w:rsidRPr="00FC799A">
        <w:rPr>
          <w:rFonts w:asciiTheme="majorHAnsi" w:hAnsiTheme="majorHAnsi" w:cstheme="majorHAnsi"/>
          <w:color w:val="000000"/>
          <w:sz w:val="24"/>
          <w:szCs w:val="24"/>
        </w:rPr>
        <w:t>condition/conduct unbecoming of a Trustee</w:t>
      </w:r>
      <w:r w:rsidRPr="00FC799A">
        <w:rPr>
          <w:rFonts w:asciiTheme="majorHAnsi" w:hAnsiTheme="majorHAnsi" w:cstheme="majorHAnsi"/>
          <w:color w:val="000000"/>
          <w:sz w:val="24"/>
          <w:szCs w:val="24"/>
        </w:rPr>
        <w:t xml:space="preserve">. </w:t>
      </w:r>
    </w:p>
    <w:p w14:paraId="1D18324D" w14:textId="7BB7EE9D" w:rsidR="00386FEB" w:rsidRPr="00FC799A" w:rsidRDefault="003050A5" w:rsidP="00103661">
      <w:pPr>
        <w:pStyle w:val="ListParagraph"/>
        <w:widowControl w:val="0"/>
        <w:numPr>
          <w:ilvl w:val="1"/>
          <w:numId w:val="38"/>
        </w:numPr>
        <w:pBdr>
          <w:top w:val="nil"/>
          <w:left w:val="nil"/>
          <w:bottom w:val="nil"/>
          <w:right w:val="nil"/>
          <w:between w:val="nil"/>
        </w:pBdr>
        <w:spacing w:before="9" w:after="120" w:line="240" w:lineRule="auto"/>
        <w:ind w:right="104"/>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Trustees </w:t>
      </w:r>
      <w:proofErr w:type="gramStart"/>
      <w:r w:rsidRPr="00FC799A">
        <w:rPr>
          <w:rFonts w:asciiTheme="majorHAnsi" w:hAnsiTheme="majorHAnsi" w:cstheme="majorHAnsi"/>
          <w:color w:val="000000"/>
          <w:sz w:val="24"/>
          <w:szCs w:val="24"/>
        </w:rPr>
        <w:t>has to</w:t>
      </w:r>
      <w:proofErr w:type="gramEnd"/>
      <w:r w:rsidRPr="00FC799A">
        <w:rPr>
          <w:rFonts w:asciiTheme="majorHAnsi" w:hAnsiTheme="majorHAnsi" w:cstheme="majorHAnsi"/>
          <w:color w:val="000000"/>
          <w:sz w:val="24"/>
          <w:szCs w:val="24"/>
        </w:rPr>
        <w:t xml:space="preserve"> inform the MHMA members </w:t>
      </w:r>
      <w:r w:rsidR="00981024" w:rsidRPr="00FC799A">
        <w:rPr>
          <w:rFonts w:asciiTheme="majorHAnsi" w:hAnsiTheme="majorHAnsi" w:cstheme="majorHAnsi"/>
          <w:color w:val="000000"/>
          <w:sz w:val="24"/>
          <w:szCs w:val="24"/>
        </w:rPr>
        <w:t xml:space="preserve">in writing </w:t>
      </w:r>
      <w:r w:rsidR="00F45E95" w:rsidRPr="00FC799A">
        <w:rPr>
          <w:rFonts w:asciiTheme="majorHAnsi" w:hAnsiTheme="majorHAnsi" w:cstheme="majorHAnsi"/>
          <w:color w:val="000000"/>
          <w:sz w:val="24"/>
          <w:szCs w:val="24"/>
        </w:rPr>
        <w:t xml:space="preserve">through </w:t>
      </w:r>
      <w:r w:rsidR="00981024" w:rsidRPr="00FC799A">
        <w:rPr>
          <w:rFonts w:asciiTheme="majorHAnsi" w:hAnsiTheme="majorHAnsi" w:cstheme="majorHAnsi"/>
          <w:color w:val="000000"/>
          <w:sz w:val="24"/>
          <w:szCs w:val="24"/>
        </w:rPr>
        <w:t>official channels of communication</w:t>
      </w:r>
      <w:r w:rsidR="00F45E9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of their intent at least 14 days prior to voting on a motion to remove the Trustee. The final decision will be made by two-thirds majority vote of the Board of Trustees. </w:t>
      </w:r>
    </w:p>
    <w:p w14:paraId="3895F4C1" w14:textId="4E267FCC" w:rsidR="00FE3099" w:rsidRDefault="003050A5" w:rsidP="002038A6">
      <w:pPr>
        <w:pStyle w:val="ListParagraph"/>
        <w:widowControl w:val="0"/>
        <w:numPr>
          <w:ilvl w:val="1"/>
          <w:numId w:val="38"/>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If a BOT no longer wishes to serve, s/he can resign</w:t>
      </w:r>
      <w:r w:rsidR="00DD06D5" w:rsidRPr="00FC799A">
        <w:rPr>
          <w:rFonts w:asciiTheme="majorHAnsi" w:hAnsiTheme="majorHAnsi" w:cstheme="majorHAnsi"/>
          <w:color w:val="000000"/>
          <w:sz w:val="24"/>
          <w:szCs w:val="24"/>
        </w:rPr>
        <w:t xml:space="preserve"> </w:t>
      </w:r>
      <w:r w:rsidRPr="00FC799A">
        <w:rPr>
          <w:rFonts w:asciiTheme="majorHAnsi" w:hAnsiTheme="majorHAnsi" w:cstheme="majorHAnsi"/>
          <w:color w:val="000000"/>
          <w:sz w:val="24"/>
          <w:szCs w:val="24"/>
        </w:rPr>
        <w:t xml:space="preserve">from his/her post with immediate effect. </w:t>
      </w:r>
    </w:p>
    <w:p w14:paraId="360196BE" w14:textId="77777777" w:rsidR="0006474A" w:rsidRPr="002038A6" w:rsidRDefault="0006474A" w:rsidP="0006474A">
      <w:pPr>
        <w:pStyle w:val="ListParagraph"/>
        <w:widowControl w:val="0"/>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p>
    <w:p w14:paraId="108FC52F" w14:textId="42339455" w:rsidR="00386FEB" w:rsidRDefault="003050A5"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FC799A">
        <w:rPr>
          <w:rFonts w:asciiTheme="majorHAnsi" w:hAnsiTheme="majorHAnsi" w:cstheme="majorHAnsi"/>
          <w:b/>
          <w:color w:val="000000"/>
          <w:sz w:val="24"/>
          <w:szCs w:val="24"/>
        </w:rPr>
        <w:t>Responsibilities</w:t>
      </w:r>
    </w:p>
    <w:p w14:paraId="4FCE565F" w14:textId="77777777" w:rsidR="00CB38E0" w:rsidRDefault="00CB38E0" w:rsidP="00CB38E0">
      <w:pPr>
        <w:pStyle w:val="ListParagraph"/>
        <w:widowControl w:val="0"/>
        <w:pBdr>
          <w:top w:val="nil"/>
          <w:left w:val="nil"/>
          <w:bottom w:val="nil"/>
          <w:right w:val="nil"/>
          <w:between w:val="nil"/>
        </w:pBdr>
        <w:spacing w:before="255" w:line="240" w:lineRule="auto"/>
        <w:rPr>
          <w:rFonts w:asciiTheme="majorHAnsi" w:hAnsiTheme="majorHAnsi" w:cstheme="majorHAnsi"/>
          <w:b/>
          <w:color w:val="000000"/>
          <w:sz w:val="24"/>
          <w:szCs w:val="24"/>
        </w:rPr>
      </w:pPr>
    </w:p>
    <w:p w14:paraId="774206D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110"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Set the vision and strategic goals for MHMA. </w:t>
      </w:r>
    </w:p>
    <w:p w14:paraId="3B0DE829"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08"/>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compliance &amp; interpretation of any ambiguity and/or conflict in any of the bylaws and for any changes to the bylaws. </w:t>
      </w:r>
    </w:p>
    <w:p w14:paraId="1F903640"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112"/>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Hold and manage all property of the MHMA in separate Waqf (irrevocable trust) for the community. The Board </w:t>
      </w:r>
      <w:del w:id="16" w:author="Umar Sear" w:date="2022-05-07T13:32:00Z">
        <w:r w:rsidRPr="00FC799A" w:rsidDel="00B854E9">
          <w:rPr>
            <w:rFonts w:asciiTheme="majorHAnsi" w:hAnsiTheme="majorHAnsi" w:cstheme="majorHAnsi"/>
            <w:color w:val="000000"/>
            <w:sz w:val="24"/>
            <w:szCs w:val="24"/>
          </w:rPr>
          <w:delText>Of</w:delText>
        </w:r>
      </w:del>
      <w:ins w:id="17" w:author="Umar Sear" w:date="2022-05-07T13:32:00Z">
        <w:r w:rsidRPr="00FC799A">
          <w:rPr>
            <w:rFonts w:asciiTheme="majorHAnsi" w:hAnsiTheme="majorHAnsi" w:cstheme="majorHAnsi"/>
            <w:color w:val="000000"/>
            <w:sz w:val="24"/>
            <w:szCs w:val="24"/>
          </w:rPr>
          <w:t>of</w:t>
        </w:r>
      </w:ins>
      <w:r w:rsidRPr="00FC799A">
        <w:rPr>
          <w:rFonts w:asciiTheme="majorHAnsi" w:hAnsiTheme="majorHAnsi" w:cstheme="majorHAnsi"/>
          <w:color w:val="000000"/>
          <w:sz w:val="24"/>
          <w:szCs w:val="24"/>
        </w:rPr>
        <w:t xml:space="preserve"> Trustees shall ensure that the title to the MHMA real estate and other assets </w:t>
      </w:r>
      <w:proofErr w:type="gramStart"/>
      <w:r w:rsidRPr="00FC799A">
        <w:rPr>
          <w:rFonts w:asciiTheme="majorHAnsi" w:hAnsiTheme="majorHAnsi" w:cstheme="majorHAnsi"/>
          <w:color w:val="000000"/>
          <w:sz w:val="24"/>
          <w:szCs w:val="24"/>
        </w:rPr>
        <w:t>shall at all times</w:t>
      </w:r>
      <w:proofErr w:type="gramEnd"/>
      <w:r w:rsidRPr="00FC799A">
        <w:rPr>
          <w:rFonts w:asciiTheme="majorHAnsi" w:hAnsiTheme="majorHAnsi" w:cstheme="majorHAnsi"/>
          <w:color w:val="000000"/>
          <w:sz w:val="24"/>
          <w:szCs w:val="24"/>
        </w:rPr>
        <w:t xml:space="preserve"> be kept in the name of the MHMA Waqf.</w:t>
      </w:r>
    </w:p>
    <w:p w14:paraId="7A7E086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Be responsible for all tax, insurance, legal and regulatory matters. </w:t>
      </w:r>
    </w:p>
    <w:p w14:paraId="5015E289"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Act in an advisory capacity to the Board of Directors to ensure that the vision and mission of the MHMA are met and remain in accordance with Islamic principles and goals as described herein and to resolve issues referred to it by the Board of Directors. Such resolutions shall be binding. The Board of Trustees shall not involve itself in day-to-day affairs of the MHMA and the functioning of the Board of Directors. </w:t>
      </w:r>
    </w:p>
    <w:p w14:paraId="72A090BC"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12" w:after="120" w:line="240" w:lineRule="auto"/>
        <w:ind w:right="10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Construction, major renovations, fundraising and management of funds related to such activities. 7. Creation, </w:t>
      </w:r>
      <w:del w:id="18" w:author="Umar Sear" w:date="2022-05-07T13:32:00Z">
        <w:r w:rsidRPr="00FC799A" w:rsidDel="00B854E9">
          <w:rPr>
            <w:rFonts w:asciiTheme="majorHAnsi" w:hAnsiTheme="majorHAnsi" w:cstheme="majorHAnsi"/>
            <w:color w:val="000000"/>
            <w:sz w:val="24"/>
            <w:szCs w:val="24"/>
          </w:rPr>
          <w:delText>management</w:delText>
        </w:r>
      </w:del>
      <w:ins w:id="19" w:author="Umar Sear" w:date="2022-05-07T13:32:00Z">
        <w:r w:rsidRPr="00FC799A">
          <w:rPr>
            <w:rFonts w:asciiTheme="majorHAnsi" w:hAnsiTheme="majorHAnsi" w:cstheme="majorHAnsi"/>
            <w:color w:val="000000"/>
            <w:sz w:val="24"/>
            <w:szCs w:val="24"/>
          </w:rPr>
          <w:t>management,</w:t>
        </w:r>
      </w:ins>
      <w:r w:rsidRPr="00FC799A">
        <w:rPr>
          <w:rFonts w:asciiTheme="majorHAnsi" w:hAnsiTheme="majorHAnsi" w:cstheme="majorHAnsi"/>
          <w:color w:val="000000"/>
          <w:sz w:val="24"/>
          <w:szCs w:val="24"/>
        </w:rPr>
        <w:t xml:space="preserve"> and distribution of the endowment account in consultation with BOD President. </w:t>
      </w:r>
    </w:p>
    <w:p w14:paraId="14DD7CE0" w14:textId="6BC40675"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3"/>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The Board of Directors will present a list of one or more candidates for the position of Imam as required to the Board of Trustees. The candidate would be confirmed upon approval by the Board of Trustees. The Board of Trustees will also be responsible for maintaining a list of Islamic Scholars, who are accepted and well known to the Muslim community in North America, and whose opinion on religious matters will be sought from time to time and on an as-needed basis. The Board of Trustees will have final decision </w:t>
      </w:r>
      <w:r w:rsidRPr="00FC799A">
        <w:rPr>
          <w:rFonts w:asciiTheme="majorHAnsi" w:hAnsiTheme="majorHAnsi" w:cstheme="majorHAnsi"/>
          <w:color w:val="000000"/>
          <w:sz w:val="24"/>
          <w:szCs w:val="24"/>
        </w:rPr>
        <w:lastRenderedPageBreak/>
        <w:t xml:space="preserve">authority on religious matters after consulting with the Religious Committee, Board of </w:t>
      </w:r>
      <w:proofErr w:type="gramStart"/>
      <w:r w:rsidRPr="00FC799A">
        <w:rPr>
          <w:rFonts w:asciiTheme="majorHAnsi" w:hAnsiTheme="majorHAnsi" w:cstheme="majorHAnsi"/>
          <w:color w:val="000000"/>
          <w:sz w:val="24"/>
          <w:szCs w:val="24"/>
        </w:rPr>
        <w:t>Directors</w:t>
      </w:r>
      <w:proofErr w:type="gramEnd"/>
      <w:r w:rsidRPr="00FC799A">
        <w:rPr>
          <w:rFonts w:asciiTheme="majorHAnsi" w:hAnsiTheme="majorHAnsi" w:cstheme="majorHAnsi"/>
          <w:color w:val="000000"/>
          <w:sz w:val="24"/>
          <w:szCs w:val="24"/>
        </w:rPr>
        <w:t xml:space="preserve"> and Islamic scholars. </w:t>
      </w:r>
    </w:p>
    <w:p w14:paraId="100C6B87"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The Board of Trustees shall elect one of its members to be the Chairperson. The Chairperson shall be responsible for breaking a tie vote in the case of having an even number of Board of Trustees members.</w:t>
      </w:r>
    </w:p>
    <w:p w14:paraId="4785DED4"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Notwithstanding Section 9210 of the California Nonprofit Religious Corporation law, the Board of Trustees, and not the Board of Directors, shall have the authority over any matter not specifically delegated to the Board of Directors or to a committee, and in the event of any ambiguity or conflict over rights and authorities, the Board of Trustees shall resolve such conflict at its sole discretion.</w:t>
      </w:r>
    </w:p>
    <w:p w14:paraId="75C23B1C"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92"/>
        <w:contextualSpacing w:val="0"/>
        <w:rPr>
          <w:rFonts w:asciiTheme="majorHAnsi" w:hAnsiTheme="majorHAnsi" w:cstheme="majorHAnsi"/>
          <w:color w:val="000000"/>
          <w:sz w:val="24"/>
          <w:szCs w:val="24"/>
        </w:rPr>
      </w:pPr>
      <w:r w:rsidRPr="00FC799A">
        <w:rPr>
          <w:rFonts w:asciiTheme="majorHAnsi" w:hAnsiTheme="majorHAnsi" w:cstheme="majorHAnsi"/>
          <w:color w:val="000000"/>
          <w:sz w:val="24"/>
          <w:szCs w:val="24"/>
        </w:rPr>
        <w:t xml:space="preserve">All paid full time or part time employee appointments must be made by the Board of Directors with the approval of the Board of Trustees. </w:t>
      </w:r>
    </w:p>
    <w:p w14:paraId="3762A80B" w14:textId="77777777" w:rsidR="00CB38E0" w:rsidRPr="00FC799A" w:rsidRDefault="00CB38E0" w:rsidP="00103661">
      <w:pPr>
        <w:pStyle w:val="ListParagraph"/>
        <w:widowControl w:val="0"/>
        <w:numPr>
          <w:ilvl w:val="1"/>
          <w:numId w:val="40"/>
        </w:numPr>
        <w:pBdr>
          <w:top w:val="nil"/>
          <w:left w:val="nil"/>
          <w:bottom w:val="nil"/>
          <w:right w:val="nil"/>
          <w:between w:val="nil"/>
        </w:pBdr>
        <w:spacing w:before="8" w:after="120" w:line="240" w:lineRule="auto"/>
        <w:ind w:right="71"/>
        <w:contextualSpacing w:val="0"/>
        <w:jc w:val="both"/>
        <w:rPr>
          <w:rFonts w:asciiTheme="majorHAnsi" w:hAnsiTheme="majorHAnsi" w:cstheme="majorHAnsi"/>
          <w:color w:val="000000"/>
          <w:sz w:val="24"/>
          <w:szCs w:val="24"/>
        </w:rPr>
      </w:pPr>
      <w:r w:rsidRPr="00FC799A">
        <w:rPr>
          <w:rFonts w:asciiTheme="majorHAnsi" w:hAnsiTheme="majorHAnsi" w:cstheme="majorHAnsi"/>
          <w:color w:val="000000"/>
          <w:sz w:val="24"/>
          <w:szCs w:val="24"/>
        </w:rPr>
        <w:t>In case of a disagreement between the two bodies, either body can call a General Body meeting to resolve such disagreement. The General Body shall decide by two thirds majority vote of the General Body members present in the meeting. The quorum for the General Body meeting shall be at least 50% of the general members. If the General Body quorum is not met, the Board of Trustees decision shall be final.</w:t>
      </w:r>
    </w:p>
    <w:p w14:paraId="4F1194F2" w14:textId="77777777" w:rsidR="00CB38E0" w:rsidRDefault="00CB38E0" w:rsidP="00CB38E0">
      <w:pPr>
        <w:pStyle w:val="ListParagraph"/>
        <w:widowControl w:val="0"/>
        <w:pBdr>
          <w:top w:val="nil"/>
          <w:left w:val="nil"/>
          <w:bottom w:val="nil"/>
          <w:right w:val="nil"/>
          <w:between w:val="nil"/>
        </w:pBdr>
        <w:spacing w:before="255" w:line="240" w:lineRule="auto"/>
        <w:ind w:left="1440"/>
        <w:rPr>
          <w:rFonts w:asciiTheme="majorHAnsi" w:hAnsiTheme="majorHAnsi" w:cstheme="majorHAnsi"/>
          <w:b/>
          <w:color w:val="000000"/>
          <w:sz w:val="24"/>
          <w:szCs w:val="24"/>
        </w:rPr>
      </w:pPr>
    </w:p>
    <w:p w14:paraId="18D0CFAF" w14:textId="1B204231" w:rsidR="00CB38E0" w:rsidRPr="00CB38E0" w:rsidRDefault="00CB38E0"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Minutes</w:t>
      </w:r>
    </w:p>
    <w:p w14:paraId="58E210CB" w14:textId="03C1C738" w:rsidR="00CB38E0" w:rsidRPr="00CB38E0" w:rsidRDefault="00CB38E0" w:rsidP="002038A6">
      <w:pPr>
        <w:widowControl w:val="0"/>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sidRPr="00CB38E0">
        <w:rPr>
          <w:rFonts w:asciiTheme="majorHAnsi" w:hAnsiTheme="majorHAnsi" w:cstheme="majorHAnsi"/>
          <w:color w:val="000000"/>
          <w:sz w:val="24"/>
          <w:szCs w:val="24"/>
        </w:rPr>
        <w:t>Minutes of the meetings shall be distributed to all board members within 3 business days and published for the information of the members of MHMA within five business days.</w:t>
      </w:r>
    </w:p>
    <w:p w14:paraId="3C0454BC" w14:textId="77777777" w:rsidR="00CB38E0" w:rsidRDefault="00CB38E0"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4DFE072F" w14:textId="5EA5259C" w:rsidR="00CB38E0" w:rsidRDefault="00CB38E0" w:rsidP="002038A6">
      <w:pPr>
        <w:pStyle w:val="ListParagraph"/>
        <w:widowControl w:val="0"/>
        <w:numPr>
          <w:ilvl w:val="0"/>
          <w:numId w:val="31"/>
        </w:numPr>
        <w:pBdr>
          <w:top w:val="nil"/>
          <w:left w:val="nil"/>
          <w:bottom w:val="nil"/>
          <w:right w:val="nil"/>
          <w:between w:val="nil"/>
        </w:pBdr>
        <w:spacing w:before="255" w:line="240" w:lineRule="auto"/>
        <w:ind w:left="360"/>
        <w:rPr>
          <w:rFonts w:asciiTheme="majorHAnsi" w:hAnsiTheme="majorHAnsi" w:cstheme="majorHAnsi"/>
          <w:b/>
          <w:color w:val="000000"/>
          <w:sz w:val="24"/>
          <w:szCs w:val="24"/>
        </w:rPr>
      </w:pPr>
      <w:r>
        <w:rPr>
          <w:rFonts w:asciiTheme="majorHAnsi" w:hAnsiTheme="majorHAnsi" w:cstheme="majorHAnsi"/>
          <w:b/>
          <w:color w:val="000000"/>
          <w:sz w:val="24"/>
          <w:szCs w:val="24"/>
        </w:rPr>
        <w:t>Renumeration, Compensation, and Wages</w:t>
      </w:r>
    </w:p>
    <w:p w14:paraId="50258CF3" w14:textId="77777777" w:rsidR="00FE3099" w:rsidRPr="00FC799A" w:rsidRDefault="00FE3099" w:rsidP="002038A6">
      <w:pPr>
        <w:pStyle w:val="ListParagraph"/>
        <w:widowControl w:val="0"/>
        <w:pBdr>
          <w:top w:val="nil"/>
          <w:left w:val="nil"/>
          <w:bottom w:val="nil"/>
          <w:right w:val="nil"/>
          <w:between w:val="nil"/>
        </w:pBdr>
        <w:spacing w:before="255" w:line="240" w:lineRule="auto"/>
        <w:ind w:left="360" w:hanging="360"/>
        <w:rPr>
          <w:rFonts w:asciiTheme="majorHAnsi" w:hAnsiTheme="majorHAnsi" w:cstheme="majorHAnsi"/>
          <w:b/>
          <w:color w:val="000000"/>
          <w:sz w:val="24"/>
          <w:szCs w:val="24"/>
        </w:rPr>
      </w:pPr>
    </w:p>
    <w:p w14:paraId="563D2DCC" w14:textId="77777777" w:rsidR="00E14C26" w:rsidRDefault="00CB38E0" w:rsidP="002038A6">
      <w:pPr>
        <w:widowControl w:val="0"/>
        <w:pBdr>
          <w:top w:val="nil"/>
          <w:left w:val="nil"/>
          <w:bottom w:val="nil"/>
          <w:right w:val="nil"/>
          <w:between w:val="nil"/>
        </w:pBdr>
        <w:spacing w:before="112" w:line="242" w:lineRule="auto"/>
        <w:ind w:left="360" w:right="115"/>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No member of the Board of Trustees shall receive any compensation for the position they hold as a member of the Board of Trustees of the MHMA. No part of the net earnings of the MHMA shall insure to the benefit of, or be distributable to the members, Trustees, Officers, other private individuals, or organizations operating for profit. </w:t>
      </w:r>
    </w:p>
    <w:p w14:paraId="556C88E4" w14:textId="353ACEFC" w:rsidR="006A769D" w:rsidRDefault="006A769D" w:rsidP="006A769D">
      <w:pPr>
        <w:rPr>
          <w:rFonts w:asciiTheme="majorHAnsi" w:hAnsiTheme="majorHAnsi" w:cstheme="majorHAnsi"/>
          <w:color w:val="000000"/>
          <w:sz w:val="24"/>
          <w:szCs w:val="24"/>
        </w:rPr>
      </w:pPr>
    </w:p>
    <w:p w14:paraId="2C235830" w14:textId="77777777" w:rsidR="006A769D" w:rsidRDefault="006A769D" w:rsidP="006A769D">
      <w:pPr>
        <w:rPr>
          <w:rFonts w:asciiTheme="majorHAnsi" w:hAnsiTheme="majorHAnsi" w:cstheme="majorHAnsi"/>
          <w:color w:val="000000"/>
          <w:sz w:val="24"/>
          <w:szCs w:val="24"/>
        </w:rPr>
      </w:pPr>
    </w:p>
    <w:p w14:paraId="25B5A8BA" w14:textId="77777777" w:rsidR="00977A00" w:rsidRDefault="00977A00">
      <w:pPr>
        <w:rPr>
          <w:rFonts w:asciiTheme="majorHAnsi" w:hAnsiTheme="majorHAnsi"/>
          <w:b/>
          <w:sz w:val="32"/>
          <w:szCs w:val="48"/>
        </w:rPr>
      </w:pPr>
      <w:r>
        <w:br w:type="page"/>
      </w:r>
    </w:p>
    <w:p w14:paraId="4ED36546" w14:textId="3AF35FF9" w:rsidR="00386FEB" w:rsidRPr="00B526F3" w:rsidRDefault="003050A5" w:rsidP="00977A00">
      <w:pPr>
        <w:pStyle w:val="Heading1"/>
      </w:pPr>
      <w:bookmarkStart w:id="20" w:name="_Toc102839954"/>
      <w:r w:rsidRPr="00B526F3">
        <w:lastRenderedPageBreak/>
        <w:t>Article VII – Board of Directors</w:t>
      </w:r>
      <w:bookmarkEnd w:id="20"/>
    </w:p>
    <w:p w14:paraId="1EE117A2" w14:textId="2F52716D" w:rsidR="00386FEB" w:rsidRDefault="003050A5" w:rsidP="002038A6">
      <w:pPr>
        <w:pStyle w:val="ListParagraph"/>
        <w:widowControl w:val="0"/>
        <w:numPr>
          <w:ilvl w:val="0"/>
          <w:numId w:val="42"/>
        </w:numPr>
        <w:pBdr>
          <w:top w:val="nil"/>
          <w:left w:val="nil"/>
          <w:bottom w:val="nil"/>
          <w:right w:val="nil"/>
          <w:between w:val="nil"/>
        </w:pBdr>
        <w:spacing w:before="238"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Structure </w:t>
      </w:r>
    </w:p>
    <w:p w14:paraId="08D62793" w14:textId="77777777" w:rsidR="00E14C26" w:rsidRPr="00E14C26" w:rsidRDefault="00E14C26" w:rsidP="00E14C26">
      <w:pPr>
        <w:pStyle w:val="ListParagraph"/>
        <w:widowControl w:val="0"/>
        <w:pBdr>
          <w:top w:val="nil"/>
          <w:left w:val="nil"/>
          <w:bottom w:val="nil"/>
          <w:right w:val="nil"/>
          <w:between w:val="nil"/>
        </w:pBdr>
        <w:spacing w:before="238" w:line="240" w:lineRule="auto"/>
        <w:rPr>
          <w:rFonts w:asciiTheme="majorHAnsi" w:hAnsiTheme="majorHAnsi" w:cstheme="majorHAnsi"/>
          <w:b/>
          <w:color w:val="000000"/>
          <w:sz w:val="24"/>
          <w:szCs w:val="24"/>
        </w:rPr>
      </w:pPr>
    </w:p>
    <w:p w14:paraId="3C54563A" w14:textId="44A7B22B" w:rsidR="00386FEB" w:rsidRDefault="003050A5"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MHMA shall have a Board of Directors for managing its day-to-day affairs. It shall consist of </w:t>
      </w:r>
      <w:r w:rsidR="00044710" w:rsidRPr="00E14C26">
        <w:rPr>
          <w:rFonts w:asciiTheme="majorHAnsi" w:hAnsiTheme="majorHAnsi" w:cstheme="majorHAnsi"/>
          <w:color w:val="000000"/>
          <w:sz w:val="24"/>
          <w:szCs w:val="24"/>
        </w:rPr>
        <w:t xml:space="preserve">nine </w:t>
      </w:r>
      <w:r w:rsidRPr="00E14C26">
        <w:rPr>
          <w:rFonts w:asciiTheme="majorHAnsi" w:hAnsiTheme="majorHAnsi" w:cstheme="majorHAnsi"/>
          <w:color w:val="000000"/>
          <w:sz w:val="24"/>
          <w:szCs w:val="24"/>
        </w:rPr>
        <w:t>members; designated as follows at minimum: President, Secretary</w:t>
      </w:r>
      <w:r w:rsidR="007875EA"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and Treasurer</w:t>
      </w:r>
      <w:r w:rsidR="00DB3D2F" w:rsidRPr="00E14C26">
        <w:rPr>
          <w:rFonts w:asciiTheme="majorHAnsi" w:hAnsiTheme="majorHAnsi" w:cstheme="majorHAnsi"/>
          <w:color w:val="000000"/>
          <w:sz w:val="24"/>
          <w:szCs w:val="24"/>
        </w:rPr>
        <w:t>.</w:t>
      </w:r>
      <w:r w:rsidRPr="00E14C26">
        <w:rPr>
          <w:rFonts w:asciiTheme="majorHAnsi" w:hAnsiTheme="majorHAnsi" w:cstheme="majorHAnsi"/>
          <w:color w:val="000000"/>
          <w:sz w:val="24"/>
          <w:szCs w:val="24"/>
        </w:rPr>
        <w:t xml:space="preserve"> </w:t>
      </w:r>
      <w:r w:rsidR="006A769D">
        <w:rPr>
          <w:rFonts w:asciiTheme="majorHAnsi" w:hAnsiTheme="majorHAnsi" w:cstheme="majorHAnsi"/>
          <w:color w:val="000000"/>
          <w:sz w:val="24"/>
          <w:szCs w:val="24"/>
        </w:rPr>
        <w:t>I</w:t>
      </w:r>
      <w:r w:rsidR="00044710" w:rsidRPr="00E14C26">
        <w:rPr>
          <w:rFonts w:asciiTheme="majorHAnsi" w:hAnsiTheme="majorHAnsi" w:cstheme="majorHAnsi"/>
          <w:color w:val="000000"/>
          <w:sz w:val="24"/>
          <w:szCs w:val="24"/>
        </w:rPr>
        <w:t xml:space="preserve">f there </w:t>
      </w:r>
      <w:r w:rsidR="00D703A3" w:rsidRPr="00E14C26">
        <w:rPr>
          <w:rFonts w:asciiTheme="majorHAnsi" w:hAnsiTheme="majorHAnsi" w:cstheme="majorHAnsi"/>
          <w:color w:val="000000"/>
          <w:sz w:val="24"/>
          <w:szCs w:val="24"/>
        </w:rPr>
        <w:t xml:space="preserve">are </w:t>
      </w:r>
      <w:r w:rsidR="00044710" w:rsidRPr="00E14C26">
        <w:rPr>
          <w:rFonts w:asciiTheme="majorHAnsi" w:hAnsiTheme="majorHAnsi" w:cstheme="majorHAnsi"/>
          <w:color w:val="000000"/>
          <w:sz w:val="24"/>
          <w:szCs w:val="24"/>
        </w:rPr>
        <w:t xml:space="preserve">not enough candidates for 9, then an odd number </w:t>
      </w:r>
      <w:r w:rsidR="003B1187" w:rsidRPr="00E14C26">
        <w:rPr>
          <w:rFonts w:asciiTheme="majorHAnsi" w:hAnsiTheme="majorHAnsi" w:cstheme="majorHAnsi"/>
          <w:color w:val="000000"/>
          <w:sz w:val="24"/>
          <w:szCs w:val="24"/>
        </w:rPr>
        <w:t xml:space="preserve">(7 or 5) </w:t>
      </w:r>
      <w:r w:rsidR="00044710" w:rsidRPr="00E14C26">
        <w:rPr>
          <w:rFonts w:asciiTheme="majorHAnsi" w:hAnsiTheme="majorHAnsi" w:cstheme="majorHAnsi"/>
          <w:color w:val="000000"/>
          <w:sz w:val="24"/>
          <w:szCs w:val="24"/>
        </w:rPr>
        <w:t xml:space="preserve">of positions should be held for </w:t>
      </w:r>
      <w:proofErr w:type="gramStart"/>
      <w:r w:rsidR="00044710" w:rsidRPr="00E14C26">
        <w:rPr>
          <w:rFonts w:asciiTheme="majorHAnsi" w:hAnsiTheme="majorHAnsi" w:cstheme="majorHAnsi"/>
          <w:color w:val="000000"/>
          <w:sz w:val="24"/>
          <w:szCs w:val="24"/>
        </w:rPr>
        <w:t>election by E</w:t>
      </w:r>
      <w:r w:rsidR="00281D74" w:rsidRPr="00E14C26">
        <w:rPr>
          <w:rFonts w:asciiTheme="majorHAnsi" w:hAnsiTheme="majorHAnsi" w:cstheme="majorHAnsi"/>
          <w:color w:val="000000"/>
          <w:sz w:val="24"/>
          <w:szCs w:val="24"/>
        </w:rPr>
        <w:t>lection</w:t>
      </w:r>
      <w:proofErr w:type="gramEnd"/>
      <w:r w:rsidR="00281D74" w:rsidRPr="00E14C26">
        <w:rPr>
          <w:rFonts w:asciiTheme="majorHAnsi" w:hAnsiTheme="majorHAnsi" w:cstheme="majorHAnsi"/>
          <w:color w:val="000000"/>
          <w:sz w:val="24"/>
          <w:szCs w:val="24"/>
        </w:rPr>
        <w:t xml:space="preserve"> </w:t>
      </w:r>
      <w:r w:rsidR="00044710" w:rsidRPr="00E14C26">
        <w:rPr>
          <w:rFonts w:asciiTheme="majorHAnsi" w:hAnsiTheme="majorHAnsi" w:cstheme="majorHAnsi"/>
          <w:color w:val="000000"/>
          <w:sz w:val="24"/>
          <w:szCs w:val="24"/>
        </w:rPr>
        <w:t>C</w:t>
      </w:r>
      <w:r w:rsidR="00281D74" w:rsidRPr="00E14C26">
        <w:rPr>
          <w:rFonts w:asciiTheme="majorHAnsi" w:hAnsiTheme="majorHAnsi" w:cstheme="majorHAnsi"/>
          <w:color w:val="000000"/>
          <w:sz w:val="24"/>
          <w:szCs w:val="24"/>
        </w:rPr>
        <w:t>ommission</w:t>
      </w:r>
      <w:r w:rsidR="00044710" w:rsidRPr="00E14C26">
        <w:rPr>
          <w:rFonts w:asciiTheme="majorHAnsi" w:hAnsiTheme="majorHAnsi" w:cstheme="majorHAnsi"/>
          <w:color w:val="000000"/>
          <w:sz w:val="24"/>
          <w:szCs w:val="24"/>
        </w:rPr>
        <w:t>.</w:t>
      </w:r>
      <w:r w:rsidR="003B1187"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The remaining positions can be designated as required to fulfill the community’s functional needs. </w:t>
      </w:r>
    </w:p>
    <w:p w14:paraId="47CEE1D0" w14:textId="77777777" w:rsidR="00E14C26" w:rsidRDefault="00E14C26" w:rsidP="00E14C26">
      <w:pPr>
        <w:pStyle w:val="ListParagraph"/>
        <w:widowControl w:val="0"/>
        <w:pBdr>
          <w:top w:val="nil"/>
          <w:left w:val="nil"/>
          <w:bottom w:val="nil"/>
          <w:right w:val="nil"/>
          <w:between w:val="nil"/>
        </w:pBdr>
        <w:spacing w:before="120" w:line="242" w:lineRule="auto"/>
        <w:ind w:right="99"/>
        <w:jc w:val="both"/>
        <w:rPr>
          <w:rFonts w:asciiTheme="majorHAnsi" w:hAnsiTheme="majorHAnsi" w:cstheme="majorHAnsi"/>
          <w:color w:val="000000"/>
          <w:sz w:val="24"/>
          <w:szCs w:val="24"/>
        </w:rPr>
      </w:pPr>
    </w:p>
    <w:p w14:paraId="0A7CC7A4" w14:textId="3DAB8B09" w:rsidR="00386FEB" w:rsidRPr="00E14C26" w:rsidRDefault="003050A5" w:rsidP="00E14C26">
      <w:pPr>
        <w:pStyle w:val="ListParagraph"/>
        <w:widowControl w:val="0"/>
        <w:numPr>
          <w:ilvl w:val="1"/>
          <w:numId w:val="43"/>
        </w:numPr>
        <w:pBdr>
          <w:top w:val="nil"/>
          <w:left w:val="nil"/>
          <w:bottom w:val="nil"/>
          <w:right w:val="nil"/>
          <w:between w:val="nil"/>
        </w:pBdr>
        <w:spacing w:before="13" w:after="120" w:line="240" w:lineRule="auto"/>
        <w:ind w:right="96"/>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shall be elected from within the Mountain House and must be an existing MHMA member as defined in MHMA membership section above. </w:t>
      </w:r>
    </w:p>
    <w:p w14:paraId="70038683" w14:textId="5830800D" w:rsidR="00386FEB" w:rsidRPr="00E14C26" w:rsidRDefault="003050A5" w:rsidP="00E14C26">
      <w:pPr>
        <w:pStyle w:val="ListParagraph"/>
        <w:widowControl w:val="0"/>
        <w:numPr>
          <w:ilvl w:val="1"/>
          <w:numId w:val="43"/>
        </w:numPr>
        <w:pBdr>
          <w:top w:val="nil"/>
          <w:left w:val="nil"/>
          <w:bottom w:val="nil"/>
          <w:right w:val="nil"/>
          <w:between w:val="nil"/>
        </w:pBdr>
        <w:spacing w:before="11" w:after="120" w:line="240" w:lineRule="auto"/>
        <w:ind w:right="102"/>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may act in the name of MHMA only when it has been properly convened, in accordance with these By Laws. </w:t>
      </w:r>
    </w:p>
    <w:p w14:paraId="49AAA2A9" w14:textId="2F68DA5F" w:rsidR="007970B6" w:rsidRPr="006A769D" w:rsidRDefault="003050A5" w:rsidP="006A769D">
      <w:pPr>
        <w:pStyle w:val="ListParagraph"/>
        <w:widowControl w:val="0"/>
        <w:numPr>
          <w:ilvl w:val="1"/>
          <w:numId w:val="43"/>
        </w:numPr>
        <w:pBdr>
          <w:top w:val="nil"/>
          <w:left w:val="nil"/>
          <w:bottom w:val="nil"/>
          <w:right w:val="nil"/>
          <w:between w:val="nil"/>
        </w:pBdr>
        <w:spacing w:before="8"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Meetings </w:t>
      </w:r>
    </w:p>
    <w:p w14:paraId="538CDCB4" w14:textId="2C8D83C0" w:rsidR="00386FEB" w:rsidRPr="00C74DB0" w:rsidRDefault="003050A5" w:rsidP="007970B6">
      <w:pPr>
        <w:pStyle w:val="ListParagraph"/>
        <w:widowControl w:val="0"/>
        <w:numPr>
          <w:ilvl w:val="2"/>
          <w:numId w:val="56"/>
        </w:numPr>
        <w:pBdr>
          <w:top w:val="nil"/>
          <w:left w:val="nil"/>
          <w:bottom w:val="nil"/>
          <w:right w:val="nil"/>
          <w:between w:val="nil"/>
        </w:pBdr>
        <w:spacing w:before="12"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Schedule </w:t>
      </w:r>
    </w:p>
    <w:p w14:paraId="5DFBC6A5" w14:textId="3B1B4651"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97"/>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shall meet regularly, at least once a month, for discussions and consultations regarding the operations of MHMA. Additional meetings of the Board may be called by any member of the board. </w:t>
      </w:r>
    </w:p>
    <w:p w14:paraId="1F009F4E" w14:textId="26EE5718"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Convention </w:t>
      </w:r>
    </w:p>
    <w:p w14:paraId="75EC345F" w14:textId="6F44665C"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Except for emergencies, all meetings of the Board shall be announced and posted on a notice board, or electronically at least three days prior. All meetings of the Board shall have an open session where the voting members of MHMA may attend as observers. Board decisions will be held in closed sessions. </w:t>
      </w:r>
    </w:p>
    <w:p w14:paraId="3484123C" w14:textId="4968B482"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Quorum  </w:t>
      </w:r>
    </w:p>
    <w:p w14:paraId="15785BE4" w14:textId="3DEFB142" w:rsidR="00D1074F" w:rsidRPr="00E14C26" w:rsidRDefault="003050A5" w:rsidP="007970B6">
      <w:pPr>
        <w:pStyle w:val="ListParagraph"/>
        <w:widowControl w:val="0"/>
        <w:pBdr>
          <w:top w:val="nil"/>
          <w:left w:val="nil"/>
          <w:bottom w:val="nil"/>
          <w:right w:val="nil"/>
          <w:between w:val="nil"/>
        </w:pBdr>
        <w:spacing w:after="120" w:line="240" w:lineRule="auto"/>
        <w:ind w:left="1800" w:right="605"/>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simple majority of the board members shall constitute a quorum for a meeting. </w:t>
      </w:r>
    </w:p>
    <w:p w14:paraId="49BC69A7" w14:textId="1C699DAB" w:rsidR="00386FEB" w:rsidRPr="00C74DB0" w:rsidRDefault="003050A5" w:rsidP="007970B6">
      <w:pPr>
        <w:pStyle w:val="ListParagraph"/>
        <w:widowControl w:val="0"/>
        <w:numPr>
          <w:ilvl w:val="2"/>
          <w:numId w:val="56"/>
        </w:numPr>
        <w:pBdr>
          <w:top w:val="nil"/>
          <w:left w:val="nil"/>
          <w:bottom w:val="nil"/>
          <w:right w:val="nil"/>
          <w:between w:val="nil"/>
        </w:pBdr>
        <w:spacing w:after="120" w:line="240" w:lineRule="auto"/>
        <w:ind w:left="1800" w:right="605"/>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Voting </w:t>
      </w:r>
    </w:p>
    <w:p w14:paraId="5C2E0E0C" w14:textId="095E55A3" w:rsidR="00386FEB" w:rsidRPr="00E14C26" w:rsidRDefault="003050A5" w:rsidP="007970B6">
      <w:pPr>
        <w:pStyle w:val="ListParagraph"/>
        <w:widowControl w:val="0"/>
        <w:pBdr>
          <w:top w:val="nil"/>
          <w:left w:val="nil"/>
          <w:bottom w:val="nil"/>
          <w:right w:val="nil"/>
          <w:between w:val="nil"/>
        </w:pBdr>
        <w:spacing w:before="8" w:after="120" w:line="240" w:lineRule="auto"/>
        <w:ind w:left="1800" w:right="99"/>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Each director shall have one vote and it shall not be cast by means of a proxy. All decisions of the Board of Directors shall be by a simple majority vote of all the directors. Each director shall cast a vote or formally abstain from voting. In case of an even number of Board of Directors and a tie in voting, the President shall have the power of casting an additional tie-breaking vote. </w:t>
      </w:r>
    </w:p>
    <w:p w14:paraId="6DDDCF27" w14:textId="2AB780D1" w:rsidR="00386FEB" w:rsidRPr="00C74DB0"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contextualSpacing w:val="0"/>
        <w:rPr>
          <w:rFonts w:asciiTheme="majorHAnsi" w:hAnsiTheme="majorHAnsi" w:cstheme="majorHAnsi"/>
          <w:b/>
          <w:bCs/>
          <w:i/>
          <w:iCs/>
          <w:color w:val="000000"/>
          <w:sz w:val="24"/>
          <w:szCs w:val="24"/>
        </w:rPr>
      </w:pPr>
      <w:r w:rsidRPr="00C74DB0">
        <w:rPr>
          <w:rFonts w:asciiTheme="majorHAnsi" w:hAnsiTheme="majorHAnsi" w:cstheme="majorHAnsi"/>
          <w:b/>
          <w:bCs/>
          <w:i/>
          <w:iCs/>
          <w:color w:val="000000"/>
          <w:sz w:val="24"/>
          <w:szCs w:val="24"/>
        </w:rPr>
        <w:t xml:space="preserve">Minutes </w:t>
      </w:r>
    </w:p>
    <w:p w14:paraId="7161017A" w14:textId="03C3E943" w:rsidR="00386FEB" w:rsidRPr="00E14C26" w:rsidRDefault="003050A5" w:rsidP="007970B6">
      <w:pPr>
        <w:pStyle w:val="ListParagraph"/>
        <w:widowControl w:val="0"/>
        <w:pBdr>
          <w:top w:val="nil"/>
          <w:left w:val="nil"/>
          <w:bottom w:val="nil"/>
          <w:right w:val="nil"/>
          <w:between w:val="nil"/>
        </w:pBdr>
        <w:spacing w:before="12" w:after="120" w:line="240" w:lineRule="auto"/>
        <w:ind w:left="1800" w:right="102"/>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Minutes of the meetings shall be distributed to all board members within 3 business days and published for the information of the members of MHMA within five business days. </w:t>
      </w:r>
    </w:p>
    <w:p w14:paraId="31829E55" w14:textId="0CBCE68D" w:rsidR="00386FEB" w:rsidRPr="00E14C26" w:rsidRDefault="003050A5" w:rsidP="007970B6">
      <w:pPr>
        <w:pStyle w:val="ListParagraph"/>
        <w:widowControl w:val="0"/>
        <w:numPr>
          <w:ilvl w:val="2"/>
          <w:numId w:val="56"/>
        </w:numPr>
        <w:pBdr>
          <w:top w:val="nil"/>
          <w:left w:val="nil"/>
          <w:bottom w:val="nil"/>
          <w:right w:val="nil"/>
          <w:between w:val="nil"/>
        </w:pBdr>
        <w:spacing w:before="8" w:after="120" w:line="240" w:lineRule="auto"/>
        <w:ind w:left="1800" w:right="101"/>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Board of Directors and Board of Trustees will meet at least once per quarter to provide each other updates. </w:t>
      </w:r>
    </w:p>
    <w:p w14:paraId="1D3D112F" w14:textId="5097F3B8" w:rsidR="00B748D7" w:rsidRDefault="00B748D7"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06DA884" w14:textId="77777777" w:rsidR="00977A00" w:rsidRPr="00B526F3" w:rsidRDefault="00977A00" w:rsidP="00B526F3">
      <w:pPr>
        <w:widowControl w:val="0"/>
        <w:pBdr>
          <w:top w:val="nil"/>
          <w:left w:val="nil"/>
          <w:bottom w:val="nil"/>
          <w:right w:val="nil"/>
          <w:between w:val="nil"/>
        </w:pBdr>
        <w:spacing w:before="8" w:line="244" w:lineRule="auto"/>
        <w:ind w:right="101"/>
        <w:rPr>
          <w:rFonts w:asciiTheme="majorHAnsi" w:hAnsiTheme="majorHAnsi" w:cstheme="majorHAnsi"/>
          <w:color w:val="000000"/>
          <w:sz w:val="24"/>
          <w:szCs w:val="24"/>
        </w:rPr>
      </w:pPr>
    </w:p>
    <w:p w14:paraId="7B00E3D7" w14:textId="1A7D4F4C" w:rsidR="00386FEB" w:rsidRDefault="003050A5" w:rsidP="002038A6">
      <w:pPr>
        <w:pStyle w:val="ListParagraph"/>
        <w:widowControl w:val="0"/>
        <w:numPr>
          <w:ilvl w:val="0"/>
          <w:numId w:val="42"/>
        </w:numPr>
        <w:pBdr>
          <w:top w:val="nil"/>
          <w:left w:val="nil"/>
          <w:bottom w:val="nil"/>
          <w:right w:val="nil"/>
          <w:between w:val="nil"/>
        </w:pBdr>
        <w:spacing w:before="524"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lastRenderedPageBreak/>
        <w:t xml:space="preserve">Election of the Board of Directors </w:t>
      </w:r>
    </w:p>
    <w:p w14:paraId="5457D03A" w14:textId="77777777" w:rsidR="00C74DB0" w:rsidRPr="00E14C26" w:rsidRDefault="00C74DB0" w:rsidP="00C74DB0">
      <w:pPr>
        <w:pStyle w:val="ListParagraph"/>
        <w:widowControl w:val="0"/>
        <w:pBdr>
          <w:top w:val="nil"/>
          <w:left w:val="nil"/>
          <w:bottom w:val="nil"/>
          <w:right w:val="nil"/>
          <w:between w:val="nil"/>
        </w:pBdr>
        <w:spacing w:before="524" w:line="240" w:lineRule="auto"/>
        <w:rPr>
          <w:rFonts w:asciiTheme="majorHAnsi" w:hAnsiTheme="majorHAnsi" w:cstheme="majorHAnsi"/>
          <w:b/>
          <w:color w:val="000000"/>
          <w:sz w:val="24"/>
          <w:szCs w:val="24"/>
        </w:rPr>
      </w:pPr>
    </w:p>
    <w:p w14:paraId="6C319B73" w14:textId="2967CE9B" w:rsidR="00386FEB" w:rsidRDefault="003050A5" w:rsidP="00C74DB0">
      <w:pPr>
        <w:pStyle w:val="ListParagraph"/>
        <w:widowControl w:val="0"/>
        <w:numPr>
          <w:ilvl w:val="4"/>
          <w:numId w:val="42"/>
        </w:numPr>
        <w:pBdr>
          <w:top w:val="nil"/>
          <w:left w:val="nil"/>
          <w:bottom w:val="nil"/>
          <w:right w:val="nil"/>
          <w:between w:val="nil"/>
        </w:pBdr>
        <w:spacing w:before="24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Election </w:t>
      </w:r>
    </w:p>
    <w:p w14:paraId="0E6DD88B" w14:textId="77777777" w:rsidR="00C74DB0" w:rsidRPr="00E14C26" w:rsidRDefault="00C74DB0" w:rsidP="00C74DB0">
      <w:pPr>
        <w:pStyle w:val="ListParagraph"/>
        <w:widowControl w:val="0"/>
        <w:pBdr>
          <w:top w:val="nil"/>
          <w:left w:val="nil"/>
          <w:bottom w:val="nil"/>
          <w:right w:val="nil"/>
          <w:between w:val="nil"/>
        </w:pBdr>
        <w:spacing w:before="242" w:line="240" w:lineRule="auto"/>
        <w:ind w:left="1440"/>
        <w:rPr>
          <w:rFonts w:asciiTheme="majorHAnsi" w:hAnsiTheme="majorHAnsi" w:cstheme="majorHAnsi"/>
          <w:color w:val="000000"/>
          <w:sz w:val="24"/>
          <w:szCs w:val="24"/>
        </w:rPr>
      </w:pPr>
    </w:p>
    <w:p w14:paraId="46257DCB" w14:textId="6F3881C3" w:rsidR="00386FEB" w:rsidRPr="00C74DB0" w:rsidRDefault="003050A5" w:rsidP="00C74DB0">
      <w:pPr>
        <w:widowControl w:val="0"/>
        <w:pBdr>
          <w:top w:val="nil"/>
          <w:left w:val="nil"/>
          <w:bottom w:val="nil"/>
          <w:right w:val="nil"/>
          <w:between w:val="nil"/>
        </w:pBdr>
        <w:spacing w:before="58" w:line="243" w:lineRule="auto"/>
        <w:ind w:left="1440" w:right="94"/>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members of the Board of Directors shall be elected by MHMA members on the second Saturday of October. The election date may be changed by the Election Commission within reasonable time to accommodate logistics in scheduling. The term for the elected Board of Directors shall begin on the second Saturday of November or 30 days after the election. Board members are elected by whoever has the largest number of votes for a position. The named positions are President, </w:t>
      </w:r>
      <w:del w:id="21" w:author="Umar Sear" w:date="2022-05-07T13:31:00Z">
        <w:r w:rsidRPr="00C74DB0" w:rsidDel="00B854E9">
          <w:rPr>
            <w:rFonts w:asciiTheme="majorHAnsi" w:hAnsiTheme="majorHAnsi" w:cstheme="majorHAnsi"/>
            <w:color w:val="000000"/>
            <w:sz w:val="24"/>
            <w:szCs w:val="24"/>
          </w:rPr>
          <w:delText>Treasures</w:delText>
        </w:r>
      </w:del>
      <w:ins w:id="22" w:author="Umar Sear" w:date="2022-05-07T13:31:00Z">
        <w:r w:rsidR="00B854E9" w:rsidRPr="00C74DB0">
          <w:rPr>
            <w:rFonts w:asciiTheme="majorHAnsi" w:hAnsiTheme="majorHAnsi" w:cstheme="majorHAnsi"/>
            <w:color w:val="000000"/>
            <w:sz w:val="24"/>
            <w:szCs w:val="24"/>
          </w:rPr>
          <w:t>Treasurer</w:t>
        </w:r>
      </w:ins>
      <w:r w:rsidRPr="00C74DB0">
        <w:rPr>
          <w:rFonts w:asciiTheme="majorHAnsi" w:hAnsiTheme="majorHAnsi" w:cstheme="majorHAnsi"/>
          <w:color w:val="000000"/>
          <w:sz w:val="24"/>
          <w:szCs w:val="24"/>
        </w:rPr>
        <w:t xml:space="preserve"> and Secretary. Other positions are on an as-need basis. </w:t>
      </w:r>
    </w:p>
    <w:p w14:paraId="2757A7B2" w14:textId="07AE707E" w:rsidR="00386FEB" w:rsidRDefault="003050A5" w:rsidP="00C74DB0">
      <w:pPr>
        <w:pStyle w:val="ListParagraph"/>
        <w:widowControl w:val="0"/>
        <w:numPr>
          <w:ilvl w:val="4"/>
          <w:numId w:val="42"/>
        </w:numPr>
        <w:pBdr>
          <w:top w:val="nil"/>
          <w:left w:val="nil"/>
          <w:bottom w:val="nil"/>
          <w:right w:val="nil"/>
          <w:between w:val="nil"/>
        </w:pBdr>
        <w:spacing w:before="252"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Term Duration </w:t>
      </w:r>
    </w:p>
    <w:p w14:paraId="4A1E483F" w14:textId="77777777" w:rsidR="00C74DB0" w:rsidRPr="00E14C26" w:rsidRDefault="00C74DB0" w:rsidP="00C74DB0">
      <w:pPr>
        <w:pStyle w:val="ListParagraph"/>
        <w:widowControl w:val="0"/>
        <w:pBdr>
          <w:top w:val="nil"/>
          <w:left w:val="nil"/>
          <w:bottom w:val="nil"/>
          <w:right w:val="nil"/>
          <w:between w:val="nil"/>
        </w:pBdr>
        <w:spacing w:before="252" w:line="240" w:lineRule="auto"/>
        <w:ind w:left="1440"/>
        <w:rPr>
          <w:rFonts w:asciiTheme="majorHAnsi" w:hAnsiTheme="majorHAnsi" w:cstheme="majorHAnsi"/>
          <w:color w:val="000000"/>
          <w:sz w:val="24"/>
          <w:szCs w:val="24"/>
        </w:rPr>
      </w:pPr>
    </w:p>
    <w:p w14:paraId="68C90E0F" w14:textId="53B304AB" w:rsidR="00386FEB" w:rsidRPr="00C74DB0" w:rsidRDefault="003050A5" w:rsidP="00C74DB0">
      <w:pPr>
        <w:widowControl w:val="0"/>
        <w:pBdr>
          <w:top w:val="nil"/>
          <w:left w:val="nil"/>
          <w:bottom w:val="nil"/>
          <w:right w:val="nil"/>
          <w:between w:val="nil"/>
        </w:pBdr>
        <w:spacing w:before="8" w:line="244" w:lineRule="auto"/>
        <w:ind w:left="1440" w:right="9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 term for Directors would be 4 years with the initial term staggered by 2 years to ensure that no more than half of the Board of Directors positions are up for elections. The election commission shall define the criteria (or positions) that will serve for 2 years in the initial term. </w:t>
      </w:r>
    </w:p>
    <w:p w14:paraId="042D50B6" w14:textId="0E002E23" w:rsidR="00386FEB" w:rsidRDefault="003050A5" w:rsidP="00C74DB0">
      <w:pPr>
        <w:pStyle w:val="ListParagraph"/>
        <w:widowControl w:val="0"/>
        <w:numPr>
          <w:ilvl w:val="4"/>
          <w:numId w:val="42"/>
        </w:numPr>
        <w:pBdr>
          <w:top w:val="nil"/>
          <w:left w:val="nil"/>
          <w:bottom w:val="nil"/>
          <w:right w:val="nil"/>
          <w:between w:val="nil"/>
        </w:pBdr>
        <w:spacing w:before="188"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Terms </w:t>
      </w:r>
    </w:p>
    <w:p w14:paraId="37F69AB4" w14:textId="77777777" w:rsidR="00C74DB0" w:rsidRPr="00C74DB0" w:rsidRDefault="00C74DB0" w:rsidP="00C74DB0">
      <w:pPr>
        <w:pStyle w:val="ListParagraph"/>
        <w:widowControl w:val="0"/>
        <w:pBdr>
          <w:top w:val="nil"/>
          <w:left w:val="nil"/>
          <w:bottom w:val="nil"/>
          <w:right w:val="nil"/>
          <w:between w:val="nil"/>
        </w:pBdr>
        <w:spacing w:before="188" w:line="240" w:lineRule="auto"/>
        <w:ind w:left="1440"/>
        <w:rPr>
          <w:rFonts w:asciiTheme="majorHAnsi" w:hAnsiTheme="majorHAnsi" w:cstheme="majorHAnsi"/>
          <w:color w:val="000000"/>
          <w:sz w:val="24"/>
          <w:szCs w:val="24"/>
        </w:rPr>
      </w:pPr>
    </w:p>
    <w:p w14:paraId="597E01E0" w14:textId="77777777" w:rsidR="00386FEB" w:rsidRPr="00C74DB0" w:rsidRDefault="003050A5" w:rsidP="00C74DB0">
      <w:pPr>
        <w:widowControl w:val="0"/>
        <w:pBdr>
          <w:top w:val="nil"/>
          <w:left w:val="nil"/>
          <w:bottom w:val="nil"/>
          <w:right w:val="nil"/>
          <w:between w:val="nil"/>
        </w:pBdr>
        <w:spacing w:before="11"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There shall be no term limit for all positions of the Board of Directors. </w:t>
      </w:r>
    </w:p>
    <w:p w14:paraId="521ACB36" w14:textId="72AA8B20" w:rsidR="00386FEB" w:rsidRDefault="003050A5" w:rsidP="00C74DB0">
      <w:pPr>
        <w:pStyle w:val="ListParagraph"/>
        <w:widowControl w:val="0"/>
        <w:numPr>
          <w:ilvl w:val="4"/>
          <w:numId w:val="42"/>
        </w:numPr>
        <w:pBdr>
          <w:top w:val="nil"/>
          <w:left w:val="nil"/>
          <w:bottom w:val="nil"/>
          <w:right w:val="nil"/>
          <w:between w:val="nil"/>
        </w:pBdr>
        <w:spacing w:before="256" w:line="240" w:lineRule="auto"/>
        <w:ind w:left="1440"/>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Eligibility </w:t>
      </w:r>
    </w:p>
    <w:p w14:paraId="13A83C12" w14:textId="77777777" w:rsidR="00C74DB0" w:rsidRPr="00C74DB0" w:rsidRDefault="00C74DB0" w:rsidP="00C74DB0">
      <w:pPr>
        <w:pStyle w:val="ListParagraph"/>
        <w:widowControl w:val="0"/>
        <w:pBdr>
          <w:top w:val="nil"/>
          <w:left w:val="nil"/>
          <w:bottom w:val="nil"/>
          <w:right w:val="nil"/>
          <w:between w:val="nil"/>
        </w:pBdr>
        <w:spacing w:before="256" w:line="240" w:lineRule="auto"/>
        <w:ind w:left="1440"/>
        <w:rPr>
          <w:rFonts w:asciiTheme="majorHAnsi" w:hAnsiTheme="majorHAnsi" w:cstheme="majorHAnsi"/>
          <w:color w:val="000000"/>
          <w:sz w:val="24"/>
          <w:szCs w:val="24"/>
        </w:rPr>
      </w:pPr>
    </w:p>
    <w:p w14:paraId="68F2B27A" w14:textId="5CAC7AEC" w:rsidR="00386FEB" w:rsidRPr="00C74DB0" w:rsidRDefault="003050A5" w:rsidP="00C74DB0">
      <w:pPr>
        <w:widowControl w:val="0"/>
        <w:pBdr>
          <w:top w:val="nil"/>
          <w:left w:val="nil"/>
          <w:bottom w:val="nil"/>
          <w:right w:val="nil"/>
          <w:between w:val="nil"/>
        </w:pBdr>
        <w:spacing w:before="58" w:line="243" w:lineRule="auto"/>
        <w:ind w:left="1440" w:right="103"/>
        <w:jc w:val="both"/>
        <w:rPr>
          <w:rFonts w:asciiTheme="majorHAnsi" w:hAnsiTheme="majorHAnsi" w:cstheme="majorHAnsi"/>
          <w:color w:val="000000"/>
          <w:sz w:val="24"/>
          <w:szCs w:val="24"/>
        </w:rPr>
      </w:pPr>
      <w:r w:rsidRPr="00C74DB0">
        <w:rPr>
          <w:rFonts w:asciiTheme="majorHAnsi" w:hAnsiTheme="majorHAnsi" w:cstheme="majorHAnsi"/>
          <w:color w:val="000000"/>
          <w:sz w:val="24"/>
          <w:szCs w:val="24"/>
        </w:rPr>
        <w:t xml:space="preserve">In order for a person to be nominated and elected as a member of the Board, he/she must be of voting age, a U.S. citizen or U.S. legal permanent resident and have been a member, in continuous good standing of the MHMA </w:t>
      </w:r>
      <w:r w:rsidR="00C0559B" w:rsidRPr="00C74DB0">
        <w:rPr>
          <w:rFonts w:asciiTheme="majorHAnsi" w:hAnsiTheme="majorHAnsi" w:cstheme="majorHAnsi"/>
          <w:color w:val="000000"/>
          <w:sz w:val="24"/>
          <w:szCs w:val="24"/>
        </w:rPr>
        <w:t>for a</w:t>
      </w:r>
      <w:r w:rsidR="003D2C14" w:rsidRPr="00C74DB0">
        <w:rPr>
          <w:rFonts w:asciiTheme="majorHAnsi" w:hAnsiTheme="majorHAnsi" w:cstheme="majorHAnsi"/>
          <w:color w:val="000000"/>
          <w:sz w:val="24"/>
          <w:szCs w:val="24"/>
        </w:rPr>
        <w:t>t</w:t>
      </w:r>
      <w:r w:rsidR="00C0559B" w:rsidRPr="00C74DB0">
        <w:rPr>
          <w:rFonts w:asciiTheme="majorHAnsi" w:hAnsiTheme="majorHAnsi" w:cstheme="majorHAnsi"/>
          <w:color w:val="000000"/>
          <w:sz w:val="24"/>
          <w:szCs w:val="24"/>
        </w:rPr>
        <w:t xml:space="preserve"> least 1 full year </w:t>
      </w:r>
      <w:r w:rsidRPr="00C74DB0">
        <w:rPr>
          <w:rFonts w:asciiTheme="majorHAnsi" w:hAnsiTheme="majorHAnsi" w:cstheme="majorHAnsi"/>
          <w:color w:val="000000"/>
          <w:sz w:val="24"/>
          <w:szCs w:val="24"/>
        </w:rPr>
        <w:t xml:space="preserve">on the 1st of October of the year in which the election is to be held and has been a resident of Mountain House and paid member of minimum dues (as determined by the BOD) of MHMA for the current year. </w:t>
      </w:r>
    </w:p>
    <w:p w14:paraId="41B5E6AF" w14:textId="6C4F0DE1" w:rsidR="00386FEB" w:rsidRDefault="003050A5" w:rsidP="00234C3C">
      <w:pPr>
        <w:pStyle w:val="ListParagraph"/>
        <w:widowControl w:val="0"/>
        <w:numPr>
          <w:ilvl w:val="4"/>
          <w:numId w:val="42"/>
        </w:numPr>
        <w:pBdr>
          <w:top w:val="nil"/>
          <w:left w:val="nil"/>
          <w:bottom w:val="nil"/>
          <w:right w:val="nil"/>
          <w:between w:val="nil"/>
        </w:pBdr>
        <w:spacing w:before="263" w:line="240" w:lineRule="auto"/>
        <w:ind w:left="144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Restrictions: </w:t>
      </w:r>
    </w:p>
    <w:p w14:paraId="2FD472D1" w14:textId="77777777" w:rsidR="00234C3C" w:rsidRPr="00E14C26" w:rsidRDefault="00234C3C" w:rsidP="00234C3C">
      <w:pPr>
        <w:pStyle w:val="ListParagraph"/>
        <w:widowControl w:val="0"/>
        <w:pBdr>
          <w:top w:val="nil"/>
          <w:left w:val="nil"/>
          <w:bottom w:val="nil"/>
          <w:right w:val="nil"/>
          <w:between w:val="nil"/>
        </w:pBdr>
        <w:spacing w:before="263" w:line="240" w:lineRule="auto"/>
        <w:ind w:left="1440"/>
        <w:rPr>
          <w:rFonts w:asciiTheme="majorHAnsi" w:hAnsiTheme="majorHAnsi" w:cstheme="majorHAnsi"/>
          <w:color w:val="000000"/>
          <w:sz w:val="24"/>
          <w:szCs w:val="24"/>
        </w:rPr>
      </w:pPr>
    </w:p>
    <w:p w14:paraId="7A5FA4C8" w14:textId="1A87D1D1"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91"/>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Spouses shall not simultaneously serve on the Board of Trustees or on the Board of Directors, nor shall one spouse serve on the Board of Trustees while the other one serves on the Board of Directors or vice versa. </w:t>
      </w:r>
    </w:p>
    <w:p w14:paraId="678C2841" w14:textId="106498CC" w:rsidR="00386FEB" w:rsidRPr="00E14C26" w:rsidRDefault="003050A5" w:rsidP="007970B6">
      <w:pPr>
        <w:pStyle w:val="ListParagraph"/>
        <w:widowControl w:val="0"/>
        <w:numPr>
          <w:ilvl w:val="0"/>
          <w:numId w:val="55"/>
        </w:numPr>
        <w:pBdr>
          <w:top w:val="nil"/>
          <w:left w:val="nil"/>
          <w:bottom w:val="nil"/>
          <w:right w:val="nil"/>
          <w:between w:val="nil"/>
        </w:pBdr>
        <w:spacing w:before="8" w:after="120" w:line="245" w:lineRule="auto"/>
        <w:ind w:left="1800" w:right="98"/>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No current member of the Board of Trustees shall be a member of the Board of Directors or vice versa. However, a member of the Board of Directors can serve as a member or a chairperson of a committee.</w:t>
      </w:r>
    </w:p>
    <w:p w14:paraId="4FA889EB" w14:textId="3680DB89" w:rsidR="00386FEB" w:rsidRPr="00E14C26" w:rsidRDefault="002E33A7" w:rsidP="007970B6">
      <w:pPr>
        <w:pStyle w:val="ListParagraph"/>
        <w:widowControl w:val="0"/>
        <w:numPr>
          <w:ilvl w:val="0"/>
          <w:numId w:val="55"/>
        </w:numPr>
        <w:pBdr>
          <w:top w:val="nil"/>
          <w:left w:val="nil"/>
          <w:bottom w:val="nil"/>
          <w:right w:val="nil"/>
          <w:between w:val="nil"/>
        </w:pBdr>
        <w:spacing w:before="8" w:after="120" w:line="245" w:lineRule="auto"/>
        <w:ind w:left="1800" w:right="103"/>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Any member of the Board of Directors shall not serve in any other local organization that may create a conflict of interest. </w:t>
      </w:r>
    </w:p>
    <w:p w14:paraId="0FBFC98D" w14:textId="1FBA5FC3" w:rsidR="00386FEB" w:rsidRPr="00E14C26" w:rsidRDefault="003050A5" w:rsidP="007970B6">
      <w:pPr>
        <w:pStyle w:val="ListParagraph"/>
        <w:widowControl w:val="0"/>
        <w:numPr>
          <w:ilvl w:val="0"/>
          <w:numId w:val="55"/>
        </w:numPr>
        <w:pBdr>
          <w:top w:val="nil"/>
          <w:left w:val="nil"/>
          <w:bottom w:val="nil"/>
          <w:right w:val="nil"/>
          <w:between w:val="nil"/>
        </w:pBdr>
        <w:spacing w:before="12" w:after="120" w:line="245" w:lineRule="auto"/>
        <w:ind w:left="1800" w:right="117"/>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board of </w:t>
      </w:r>
      <w:proofErr w:type="gramStart"/>
      <w:r w:rsidRPr="00E14C26">
        <w:rPr>
          <w:rFonts w:asciiTheme="majorHAnsi" w:hAnsiTheme="majorHAnsi" w:cstheme="majorHAnsi"/>
          <w:color w:val="000000"/>
          <w:sz w:val="24"/>
          <w:szCs w:val="24"/>
        </w:rPr>
        <w:t>directors</w:t>
      </w:r>
      <w:proofErr w:type="gramEnd"/>
      <w:r w:rsidRPr="00E14C26">
        <w:rPr>
          <w:rFonts w:asciiTheme="majorHAnsi" w:hAnsiTheme="majorHAnsi" w:cstheme="majorHAnsi"/>
          <w:color w:val="000000"/>
          <w:sz w:val="24"/>
          <w:szCs w:val="24"/>
        </w:rPr>
        <w:t xml:space="preserve"> member may not be an employee of or contractor to MHMA or other masjid/Islamic Center nor receive compensation of any form from MHMA. </w:t>
      </w:r>
    </w:p>
    <w:p w14:paraId="06B2A0A1" w14:textId="3824D501" w:rsidR="008819AC" w:rsidRPr="00E14C26" w:rsidRDefault="008819AC" w:rsidP="00234C3C">
      <w:pPr>
        <w:pStyle w:val="ListParagraph"/>
        <w:widowControl w:val="0"/>
        <w:pBdr>
          <w:top w:val="nil"/>
          <w:left w:val="nil"/>
          <w:bottom w:val="nil"/>
          <w:right w:val="nil"/>
          <w:between w:val="nil"/>
        </w:pBdr>
        <w:spacing w:before="12" w:line="244" w:lineRule="auto"/>
        <w:ind w:right="117"/>
        <w:rPr>
          <w:rFonts w:asciiTheme="majorHAnsi" w:hAnsiTheme="majorHAnsi" w:cstheme="majorHAnsi"/>
          <w:color w:val="000000"/>
          <w:sz w:val="24"/>
          <w:szCs w:val="24"/>
        </w:rPr>
      </w:pPr>
    </w:p>
    <w:p w14:paraId="4BA3DD25" w14:textId="0C468A81"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Removal from the Board of Directors </w:t>
      </w:r>
    </w:p>
    <w:p w14:paraId="093C2EB0"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6867B3C0" w14:textId="2BCA4CB1" w:rsidR="00386FEB" w:rsidRPr="00E14C26" w:rsidRDefault="003050A5" w:rsidP="00234C3C">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lastRenderedPageBreak/>
        <w:t xml:space="preserve">The Board of Directors may remove one of its members from his/her position as a member of the Board, if he/she fails to attend four </w:t>
      </w:r>
      <w:proofErr w:type="gramStart"/>
      <w:r w:rsidRPr="00E14C26">
        <w:rPr>
          <w:rFonts w:asciiTheme="majorHAnsi" w:hAnsiTheme="majorHAnsi" w:cstheme="majorHAnsi"/>
          <w:color w:val="000000"/>
          <w:sz w:val="24"/>
          <w:szCs w:val="24"/>
        </w:rPr>
        <w:t>consecutive</w:t>
      </w:r>
      <w:proofErr w:type="gramEnd"/>
      <w:r w:rsidRPr="00E14C26">
        <w:rPr>
          <w:rFonts w:asciiTheme="majorHAnsi" w:hAnsiTheme="majorHAnsi" w:cstheme="majorHAnsi"/>
          <w:color w:val="000000"/>
          <w:sz w:val="24"/>
          <w:szCs w:val="24"/>
        </w:rPr>
        <w:t xml:space="preserve"> duly scheduled monthly meetings of the Board without any excuse and prior notice to the Board. Should the number of consecutive absences be six even with an excuse and written notice to the board, </w:t>
      </w:r>
      <w:proofErr w:type="gramStart"/>
      <w:r w:rsidRPr="00E14C26">
        <w:rPr>
          <w:rFonts w:asciiTheme="majorHAnsi" w:hAnsiTheme="majorHAnsi" w:cstheme="majorHAnsi"/>
          <w:color w:val="000000"/>
          <w:sz w:val="24"/>
          <w:szCs w:val="24"/>
        </w:rPr>
        <w:t>the</w:t>
      </w:r>
      <w:r w:rsidR="00873C3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 board</w:t>
      </w:r>
      <w:proofErr w:type="gramEnd"/>
      <w:r w:rsidRPr="00E14C26">
        <w:rPr>
          <w:rFonts w:asciiTheme="majorHAnsi" w:hAnsiTheme="majorHAnsi" w:cstheme="majorHAnsi"/>
          <w:color w:val="000000"/>
          <w:sz w:val="24"/>
          <w:szCs w:val="24"/>
        </w:rPr>
        <w:t xml:space="preserve"> shall explicitly vote on continuation or dismissal of that board member, by a two thirds majority vote. </w:t>
      </w:r>
    </w:p>
    <w:p w14:paraId="3CB3BD6D" w14:textId="16A0F46F" w:rsidR="00386FEB" w:rsidRDefault="003050A5" w:rsidP="00234C3C">
      <w:pPr>
        <w:pStyle w:val="ListParagraph"/>
        <w:widowControl w:val="0"/>
        <w:numPr>
          <w:ilvl w:val="1"/>
          <w:numId w:val="42"/>
        </w:numPr>
        <w:pBdr>
          <w:top w:val="nil"/>
          <w:left w:val="nil"/>
          <w:bottom w:val="nil"/>
          <w:right w:val="nil"/>
          <w:between w:val="nil"/>
        </w:pBdr>
        <w:spacing w:before="9" w:after="120" w:line="240" w:lineRule="auto"/>
        <w:ind w:right="105"/>
        <w:contextualSpacing w:val="0"/>
        <w:jc w:val="both"/>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 member of the Board of Directors may also be removed from his/her position for reasons of conduct unbecoming of a Muslim. The Board of Trustees shall initiate the removal process and shall seek the guidance of </w:t>
      </w:r>
      <w:r w:rsidR="00AA18B5" w:rsidRPr="00E14C26">
        <w:rPr>
          <w:rFonts w:asciiTheme="majorHAnsi" w:hAnsiTheme="majorHAnsi" w:cstheme="majorHAnsi"/>
          <w:color w:val="000000"/>
          <w:sz w:val="24"/>
          <w:szCs w:val="24"/>
        </w:rPr>
        <w:t xml:space="preserve">at least 10 </w:t>
      </w:r>
      <w:r w:rsidR="0016159F" w:rsidRPr="00E14C26">
        <w:rPr>
          <w:rFonts w:asciiTheme="majorHAnsi" w:hAnsiTheme="majorHAnsi" w:cstheme="majorHAnsi"/>
          <w:color w:val="000000"/>
          <w:sz w:val="24"/>
          <w:szCs w:val="24"/>
        </w:rPr>
        <w:t xml:space="preserve">elder </w:t>
      </w:r>
      <w:r w:rsidRPr="00E14C26">
        <w:rPr>
          <w:rFonts w:asciiTheme="majorHAnsi" w:hAnsiTheme="majorHAnsi" w:cstheme="majorHAnsi"/>
          <w:color w:val="000000"/>
          <w:sz w:val="24"/>
          <w:szCs w:val="24"/>
        </w:rPr>
        <w:t xml:space="preserve">members of the community before taking the action. The Board of Trustees decision </w:t>
      </w:r>
      <w:proofErr w:type="gramStart"/>
      <w:r w:rsidRPr="00E14C26">
        <w:rPr>
          <w:rFonts w:asciiTheme="majorHAnsi" w:hAnsiTheme="majorHAnsi" w:cstheme="majorHAnsi"/>
          <w:color w:val="000000"/>
          <w:sz w:val="24"/>
          <w:szCs w:val="24"/>
        </w:rPr>
        <w:t>has to</w:t>
      </w:r>
      <w:proofErr w:type="gramEnd"/>
      <w:r w:rsidRPr="00E14C26">
        <w:rPr>
          <w:rFonts w:asciiTheme="majorHAnsi" w:hAnsiTheme="majorHAnsi" w:cstheme="majorHAnsi"/>
          <w:color w:val="000000"/>
          <w:sz w:val="24"/>
          <w:szCs w:val="24"/>
        </w:rPr>
        <w:t xml:space="preserve"> be unanimous and is final</w:t>
      </w:r>
      <w:r w:rsidR="00EA2E76" w:rsidRPr="00E14C26">
        <w:rPr>
          <w:rFonts w:asciiTheme="majorHAnsi" w:hAnsiTheme="majorHAnsi" w:cstheme="majorHAnsi"/>
          <w:color w:val="000000"/>
          <w:sz w:val="24"/>
          <w:szCs w:val="24"/>
        </w:rPr>
        <w:t>.</w:t>
      </w:r>
    </w:p>
    <w:p w14:paraId="37CE111A" w14:textId="77777777" w:rsidR="0006474A" w:rsidRPr="00E14C26" w:rsidRDefault="0006474A" w:rsidP="0006474A">
      <w:pPr>
        <w:pStyle w:val="ListParagraph"/>
        <w:widowControl w:val="0"/>
        <w:pBdr>
          <w:top w:val="nil"/>
          <w:left w:val="nil"/>
          <w:bottom w:val="nil"/>
          <w:right w:val="nil"/>
          <w:between w:val="nil"/>
        </w:pBdr>
        <w:spacing w:before="9" w:after="120" w:line="240" w:lineRule="auto"/>
        <w:ind w:left="1440" w:right="105"/>
        <w:contextualSpacing w:val="0"/>
        <w:jc w:val="both"/>
        <w:rPr>
          <w:rFonts w:asciiTheme="majorHAnsi" w:hAnsiTheme="majorHAnsi" w:cstheme="majorHAnsi"/>
          <w:color w:val="000000"/>
          <w:sz w:val="24"/>
          <w:szCs w:val="24"/>
        </w:rPr>
      </w:pPr>
    </w:p>
    <w:p w14:paraId="5676C1F5" w14:textId="70A2EF85" w:rsidR="00386FEB" w:rsidRDefault="003050A5" w:rsidP="002038A6">
      <w:pPr>
        <w:pStyle w:val="ListParagraph"/>
        <w:widowControl w:val="0"/>
        <w:numPr>
          <w:ilvl w:val="0"/>
          <w:numId w:val="42"/>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E14C26">
        <w:rPr>
          <w:rFonts w:asciiTheme="majorHAnsi" w:hAnsiTheme="majorHAnsi" w:cstheme="majorHAnsi"/>
          <w:b/>
          <w:color w:val="000000"/>
          <w:sz w:val="24"/>
          <w:szCs w:val="24"/>
        </w:rPr>
        <w:t xml:space="preserve">Duties of the Directors </w:t>
      </w:r>
    </w:p>
    <w:p w14:paraId="35CBC245" w14:textId="77777777" w:rsidR="00234C3C" w:rsidRPr="00E14C26" w:rsidRDefault="00234C3C" w:rsidP="00234C3C">
      <w:pPr>
        <w:pStyle w:val="ListParagraph"/>
        <w:widowControl w:val="0"/>
        <w:pBdr>
          <w:top w:val="nil"/>
          <w:left w:val="nil"/>
          <w:bottom w:val="nil"/>
          <w:right w:val="nil"/>
          <w:between w:val="nil"/>
        </w:pBdr>
        <w:spacing w:before="251" w:line="240" w:lineRule="auto"/>
        <w:rPr>
          <w:rFonts w:asciiTheme="majorHAnsi" w:hAnsiTheme="majorHAnsi" w:cstheme="majorHAnsi"/>
          <w:b/>
          <w:color w:val="000000"/>
          <w:sz w:val="24"/>
          <w:szCs w:val="24"/>
        </w:rPr>
      </w:pPr>
    </w:p>
    <w:p w14:paraId="0CB8CCB8" w14:textId="63D3D66C" w:rsidR="00234C3C" w:rsidRDefault="003050A5"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rPr>
        <w:t>Duties and responsibilities of the members of the</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Board shall be as follows: </w:t>
      </w:r>
    </w:p>
    <w:p w14:paraId="50D5E6C4" w14:textId="77777777" w:rsidR="00234C3C" w:rsidRPr="00234C3C" w:rsidRDefault="00234C3C" w:rsidP="00234C3C">
      <w:pPr>
        <w:pStyle w:val="ListParagraph"/>
        <w:widowControl w:val="0"/>
        <w:pBdr>
          <w:top w:val="nil"/>
          <w:left w:val="nil"/>
          <w:bottom w:val="nil"/>
          <w:right w:val="nil"/>
          <w:between w:val="nil"/>
        </w:pBdr>
        <w:spacing w:before="112" w:line="240" w:lineRule="auto"/>
        <w:rPr>
          <w:rFonts w:asciiTheme="majorHAnsi" w:hAnsiTheme="majorHAnsi" w:cstheme="majorHAnsi"/>
          <w:color w:val="000000"/>
          <w:sz w:val="24"/>
          <w:szCs w:val="24"/>
        </w:rPr>
      </w:pPr>
    </w:p>
    <w:p w14:paraId="67FB159C" w14:textId="46A12238" w:rsidR="00386FEB" w:rsidRDefault="003050A5" w:rsidP="00E52939">
      <w:pPr>
        <w:pStyle w:val="ListParagraph"/>
        <w:widowControl w:val="0"/>
        <w:numPr>
          <w:ilvl w:val="0"/>
          <w:numId w:val="50"/>
        </w:numPr>
        <w:pBdr>
          <w:top w:val="nil"/>
          <w:left w:val="nil"/>
          <w:bottom w:val="nil"/>
          <w:right w:val="nil"/>
          <w:between w:val="nil"/>
        </w:pBdr>
        <w:spacing w:before="240"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President</w:t>
      </w:r>
      <w:r w:rsidRPr="00E14C26">
        <w:rPr>
          <w:rFonts w:asciiTheme="majorHAnsi" w:hAnsiTheme="majorHAnsi" w:cstheme="majorHAnsi"/>
          <w:color w:val="000000"/>
          <w:sz w:val="24"/>
          <w:szCs w:val="24"/>
        </w:rPr>
        <w:t xml:space="preserve"> </w:t>
      </w:r>
    </w:p>
    <w:p w14:paraId="2EAA9603" w14:textId="77777777" w:rsidR="00E52939" w:rsidRPr="00E14C26" w:rsidRDefault="00E52939" w:rsidP="00234C3C">
      <w:pPr>
        <w:pStyle w:val="ListParagraph"/>
        <w:widowControl w:val="0"/>
        <w:pBdr>
          <w:top w:val="nil"/>
          <w:left w:val="nil"/>
          <w:bottom w:val="nil"/>
          <w:right w:val="nil"/>
          <w:between w:val="nil"/>
        </w:pBdr>
        <w:spacing w:before="240" w:line="240" w:lineRule="auto"/>
        <w:rPr>
          <w:rFonts w:asciiTheme="majorHAnsi" w:hAnsiTheme="majorHAnsi" w:cstheme="majorHAnsi"/>
          <w:color w:val="000000"/>
          <w:sz w:val="24"/>
          <w:szCs w:val="24"/>
        </w:rPr>
      </w:pPr>
    </w:p>
    <w:p w14:paraId="2678F8F6" w14:textId="0A400ABD" w:rsidR="00386FEB" w:rsidRDefault="003050A5" w:rsidP="00E52939">
      <w:pPr>
        <w:pStyle w:val="ListParagraph"/>
        <w:widowControl w:val="0"/>
        <w:pBdr>
          <w:top w:val="nil"/>
          <w:left w:val="nil"/>
          <w:bottom w:val="nil"/>
          <w:right w:val="nil"/>
          <w:between w:val="nil"/>
        </w:pBdr>
        <w:spacing w:before="10"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President shall be responsible for day-to-day activities in the board as defined below. He/she shall: </w:t>
      </w:r>
    </w:p>
    <w:p w14:paraId="55E8B745" w14:textId="77777777" w:rsidR="00234C3C" w:rsidRPr="00E14C26" w:rsidRDefault="00234C3C" w:rsidP="00234C3C">
      <w:pPr>
        <w:pStyle w:val="ListParagraph"/>
        <w:widowControl w:val="0"/>
        <w:pBdr>
          <w:top w:val="nil"/>
          <w:left w:val="nil"/>
          <w:bottom w:val="nil"/>
          <w:right w:val="nil"/>
          <w:between w:val="nil"/>
        </w:pBdr>
        <w:spacing w:before="10" w:line="240" w:lineRule="auto"/>
        <w:rPr>
          <w:rFonts w:asciiTheme="majorHAnsi" w:hAnsiTheme="majorHAnsi" w:cstheme="majorHAnsi"/>
          <w:color w:val="000000"/>
          <w:sz w:val="24"/>
          <w:szCs w:val="24"/>
        </w:rPr>
      </w:pPr>
    </w:p>
    <w:p w14:paraId="09F3AF71" w14:textId="7F0CFE29" w:rsidR="00386FEB" w:rsidRPr="00E14C26" w:rsidRDefault="003050A5" w:rsidP="004322AE">
      <w:pPr>
        <w:pStyle w:val="ListParagraph"/>
        <w:widowControl w:val="0"/>
        <w:numPr>
          <w:ilvl w:val="2"/>
          <w:numId w:val="54"/>
        </w:numPr>
        <w:pBdr>
          <w:top w:val="nil"/>
          <w:left w:val="nil"/>
          <w:bottom w:val="nil"/>
          <w:right w:val="nil"/>
          <w:between w:val="nil"/>
        </w:pBdr>
        <w:spacing w:before="155"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Preside over the meetings of the Board of Directors </w:t>
      </w:r>
    </w:p>
    <w:p w14:paraId="649E2CC2" w14:textId="64218E72" w:rsidR="00386FEB" w:rsidRPr="00E14C26" w:rsidRDefault="003050A5" w:rsidP="004322AE">
      <w:pPr>
        <w:pStyle w:val="ListParagraph"/>
        <w:widowControl w:val="0"/>
        <w:numPr>
          <w:ilvl w:val="2"/>
          <w:numId w:val="54"/>
        </w:numPr>
        <w:pBdr>
          <w:top w:val="nil"/>
          <w:left w:val="nil"/>
          <w:bottom w:val="nil"/>
          <w:right w:val="nil"/>
          <w:between w:val="nil"/>
        </w:pBdr>
        <w:spacing w:before="24"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Present reports about the MHMA’s work at the general body meeting </w:t>
      </w:r>
    </w:p>
    <w:p w14:paraId="2327FCD9" w14:textId="6ABB1F44"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Approve all payments over $1k issued by the Treasurer </w:t>
      </w:r>
    </w:p>
    <w:p w14:paraId="501BD9A9" w14:textId="4E30986B" w:rsidR="00386FEB" w:rsidRPr="00E14C26"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Institute various statutory and non-statutory committees of MHMA </w:t>
      </w:r>
    </w:p>
    <w:p w14:paraId="577A1783" w14:textId="18C737BF" w:rsidR="00386FEB" w:rsidRDefault="003050A5" w:rsidP="004322AE">
      <w:pPr>
        <w:pStyle w:val="ListParagraph"/>
        <w:widowControl w:val="0"/>
        <w:numPr>
          <w:ilvl w:val="2"/>
          <w:numId w:val="54"/>
        </w:numPr>
        <w:pBdr>
          <w:top w:val="nil"/>
          <w:left w:val="nil"/>
          <w:bottom w:val="nil"/>
          <w:right w:val="nil"/>
          <w:between w:val="nil"/>
        </w:pBdr>
        <w:spacing w:before="27" w:after="120" w:line="240" w:lineRule="auto"/>
        <w:ind w:left="180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Act as Board of Directors representative </w:t>
      </w:r>
    </w:p>
    <w:p w14:paraId="2DB25DC0" w14:textId="77777777" w:rsidR="00234C3C" w:rsidRPr="00E14C26" w:rsidRDefault="00234C3C" w:rsidP="00234C3C">
      <w:pPr>
        <w:pStyle w:val="ListParagraph"/>
        <w:widowControl w:val="0"/>
        <w:pBdr>
          <w:top w:val="nil"/>
          <w:left w:val="nil"/>
          <w:bottom w:val="nil"/>
          <w:right w:val="nil"/>
          <w:between w:val="nil"/>
        </w:pBdr>
        <w:spacing w:before="27" w:line="240" w:lineRule="auto"/>
        <w:ind w:left="1440"/>
        <w:rPr>
          <w:rFonts w:asciiTheme="majorHAnsi" w:hAnsiTheme="majorHAnsi" w:cstheme="majorHAnsi"/>
          <w:color w:val="000000"/>
          <w:sz w:val="24"/>
          <w:szCs w:val="24"/>
        </w:rPr>
      </w:pPr>
    </w:p>
    <w:p w14:paraId="01E4E4BF" w14:textId="709E937D" w:rsidR="00386FEB" w:rsidRDefault="003050A5" w:rsidP="00E52939">
      <w:pPr>
        <w:pStyle w:val="ListParagraph"/>
        <w:widowControl w:val="0"/>
        <w:numPr>
          <w:ilvl w:val="0"/>
          <w:numId w:val="50"/>
        </w:numPr>
        <w:pBdr>
          <w:top w:val="nil"/>
          <w:left w:val="nil"/>
          <w:bottom w:val="nil"/>
          <w:right w:val="nil"/>
          <w:between w:val="nil"/>
        </w:pBdr>
        <w:spacing w:before="227"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Secretary</w:t>
      </w:r>
      <w:r w:rsidRPr="00E14C26">
        <w:rPr>
          <w:rFonts w:asciiTheme="majorHAnsi" w:hAnsiTheme="majorHAnsi" w:cstheme="majorHAnsi"/>
          <w:color w:val="000000"/>
          <w:sz w:val="24"/>
          <w:szCs w:val="24"/>
        </w:rPr>
        <w:t xml:space="preserve"> </w:t>
      </w:r>
    </w:p>
    <w:p w14:paraId="0E8D19D9" w14:textId="77777777" w:rsidR="00E52939" w:rsidRPr="00E14C26" w:rsidRDefault="00E52939" w:rsidP="00E52939">
      <w:pPr>
        <w:pStyle w:val="ListParagraph"/>
        <w:widowControl w:val="0"/>
        <w:pBdr>
          <w:top w:val="nil"/>
          <w:left w:val="nil"/>
          <w:bottom w:val="nil"/>
          <w:right w:val="nil"/>
          <w:between w:val="nil"/>
        </w:pBdr>
        <w:spacing w:before="227" w:line="240" w:lineRule="auto"/>
        <w:rPr>
          <w:rFonts w:asciiTheme="majorHAnsi" w:hAnsiTheme="majorHAnsi" w:cstheme="majorHAnsi"/>
          <w:color w:val="000000"/>
          <w:sz w:val="24"/>
          <w:szCs w:val="24"/>
        </w:rPr>
      </w:pPr>
    </w:p>
    <w:p w14:paraId="452812EE" w14:textId="37FE3FCB" w:rsidR="00386FEB" w:rsidRDefault="003050A5" w:rsidP="00E52939">
      <w:pPr>
        <w:pStyle w:val="ListParagraph"/>
        <w:widowControl w:val="0"/>
        <w:pBdr>
          <w:top w:val="nil"/>
          <w:left w:val="nil"/>
          <w:bottom w:val="nil"/>
          <w:right w:val="nil"/>
          <w:between w:val="nil"/>
        </w:pBdr>
        <w:spacing w:before="9" w:line="240" w:lineRule="auto"/>
        <w:ind w:left="1080"/>
        <w:rPr>
          <w:rFonts w:asciiTheme="majorHAnsi" w:hAnsiTheme="majorHAnsi" w:cstheme="majorHAnsi"/>
          <w:color w:val="000000"/>
          <w:sz w:val="24"/>
          <w:szCs w:val="24"/>
        </w:rPr>
      </w:pPr>
      <w:r w:rsidRPr="00E14C26">
        <w:rPr>
          <w:rFonts w:asciiTheme="majorHAnsi" w:hAnsiTheme="majorHAnsi" w:cstheme="majorHAnsi"/>
          <w:color w:val="000000"/>
          <w:sz w:val="24"/>
          <w:szCs w:val="24"/>
        </w:rPr>
        <w:t>The Secretary shall be the official custodian of all</w:t>
      </w:r>
      <w:r w:rsidR="006604F6" w:rsidRPr="00E14C26">
        <w:rPr>
          <w:rFonts w:asciiTheme="majorHAnsi" w:hAnsiTheme="majorHAnsi" w:cstheme="majorHAnsi"/>
          <w:color w:val="000000"/>
          <w:sz w:val="24"/>
          <w:szCs w:val="24"/>
        </w:rPr>
        <w:t xml:space="preserve"> </w:t>
      </w:r>
      <w:r w:rsidRPr="00E14C26">
        <w:rPr>
          <w:rFonts w:asciiTheme="majorHAnsi" w:hAnsiTheme="majorHAnsi" w:cstheme="majorHAnsi"/>
          <w:color w:val="000000"/>
          <w:sz w:val="24"/>
          <w:szCs w:val="24"/>
        </w:rPr>
        <w:t xml:space="preserve">operational records of MHMA. Specifically, he/she shall: </w:t>
      </w:r>
    </w:p>
    <w:p w14:paraId="2FE22C08" w14:textId="77777777" w:rsidR="00E52939" w:rsidRPr="00E14C26" w:rsidRDefault="00E52939" w:rsidP="00E52939">
      <w:pPr>
        <w:pStyle w:val="ListParagraph"/>
        <w:widowControl w:val="0"/>
        <w:pBdr>
          <w:top w:val="nil"/>
          <w:left w:val="nil"/>
          <w:bottom w:val="nil"/>
          <w:right w:val="nil"/>
          <w:between w:val="nil"/>
        </w:pBdr>
        <w:spacing w:before="9" w:line="240" w:lineRule="auto"/>
        <w:rPr>
          <w:rFonts w:asciiTheme="majorHAnsi" w:hAnsiTheme="majorHAnsi" w:cstheme="majorHAnsi"/>
          <w:color w:val="000000"/>
          <w:sz w:val="24"/>
          <w:szCs w:val="24"/>
        </w:rPr>
      </w:pPr>
    </w:p>
    <w:p w14:paraId="261AFA36" w14:textId="50BAD234" w:rsidR="004322AE" w:rsidRDefault="004322AE"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4322AE">
        <w:rPr>
          <w:rFonts w:asciiTheme="majorHAnsi" w:hAnsiTheme="majorHAnsi" w:cstheme="majorHAnsi"/>
          <w:color w:val="000000"/>
          <w:sz w:val="24"/>
          <w:szCs w:val="24"/>
        </w:rPr>
        <w:t>Record and maintain the minutes of the meetings of the Board of Directors.</w:t>
      </w:r>
    </w:p>
    <w:p w14:paraId="01C5497C" w14:textId="55B1EE97" w:rsidR="00386FEB" w:rsidRPr="00E52939" w:rsidRDefault="003050A5" w:rsidP="004322AE">
      <w:pPr>
        <w:pStyle w:val="ListParagraph"/>
        <w:widowControl w:val="0"/>
        <w:numPr>
          <w:ilvl w:val="1"/>
          <w:numId w:val="52"/>
        </w:numPr>
        <w:pBdr>
          <w:top w:val="nil"/>
          <w:left w:val="nil"/>
          <w:bottom w:val="nil"/>
          <w:right w:val="nil"/>
          <w:between w:val="nil"/>
        </w:pBdr>
        <w:spacing w:before="30" w:after="120" w:line="240" w:lineRule="auto"/>
        <w:ind w:left="1800" w:right="98"/>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Ensure that all operational documents as required by law for legal operation of a non-profit 501 </w:t>
      </w:r>
      <w:proofErr w:type="gramStart"/>
      <w:r w:rsidRPr="00E52939">
        <w:rPr>
          <w:rFonts w:asciiTheme="majorHAnsi" w:hAnsiTheme="majorHAnsi" w:cstheme="majorHAnsi"/>
          <w:color w:val="000000"/>
          <w:sz w:val="24"/>
          <w:szCs w:val="24"/>
        </w:rPr>
        <w:t>c(</w:t>
      </w:r>
      <w:proofErr w:type="gramEnd"/>
      <w:r w:rsidRPr="00E52939">
        <w:rPr>
          <w:rFonts w:asciiTheme="majorHAnsi" w:hAnsiTheme="majorHAnsi" w:cstheme="majorHAnsi"/>
          <w:color w:val="000000"/>
          <w:sz w:val="24"/>
          <w:szCs w:val="24"/>
        </w:rPr>
        <w:t xml:space="preserve">3) organization - policies, reports, compliances and certificates, etc., are properly kept up to date and filed with appropriate authorities. </w:t>
      </w:r>
    </w:p>
    <w:p w14:paraId="150242B1" w14:textId="17A9F307"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3"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Be responsible for mailing all notices of the meetings and other activities in the board. </w:t>
      </w:r>
    </w:p>
    <w:p w14:paraId="00202EBF" w14:textId="58FC8F80" w:rsidR="007E467F" w:rsidRPr="00E52939"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ins w:id="24" w:author="Umar Sear" w:date="2022-05-07T13:25:00Z"/>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Be responsible for co-signing with the President all operational documents as identified above. </w:t>
      </w:r>
    </w:p>
    <w:p w14:paraId="08A0C848" w14:textId="1F617DC9" w:rsidR="00386FEB" w:rsidRDefault="003050A5" w:rsidP="004322AE">
      <w:pPr>
        <w:pStyle w:val="ListParagraph"/>
        <w:widowControl w:val="0"/>
        <w:numPr>
          <w:ilvl w:val="1"/>
          <w:numId w:val="52"/>
        </w:numPr>
        <w:pBdr>
          <w:top w:val="nil"/>
          <w:left w:val="nil"/>
          <w:bottom w:val="nil"/>
          <w:right w:val="nil"/>
          <w:between w:val="nil"/>
        </w:pBdr>
        <w:spacing w:before="46" w:after="120" w:line="240" w:lineRule="auto"/>
        <w:ind w:left="1800" w:right="106"/>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Maintain updated records of all members, their current mailing and email addresses and their telephone numbers. </w:t>
      </w:r>
    </w:p>
    <w:p w14:paraId="7A234BAD" w14:textId="77777777" w:rsidR="00E52939" w:rsidRPr="00E52939" w:rsidRDefault="00E52939" w:rsidP="00E52939">
      <w:pPr>
        <w:pStyle w:val="ListParagraph"/>
        <w:widowControl w:val="0"/>
        <w:pBdr>
          <w:top w:val="nil"/>
          <w:left w:val="nil"/>
          <w:bottom w:val="nil"/>
          <w:right w:val="nil"/>
          <w:between w:val="nil"/>
        </w:pBdr>
        <w:spacing w:before="46" w:line="260" w:lineRule="auto"/>
        <w:ind w:left="1440" w:right="106"/>
        <w:rPr>
          <w:rFonts w:asciiTheme="majorHAnsi" w:hAnsiTheme="majorHAnsi" w:cstheme="majorHAnsi"/>
          <w:color w:val="000000"/>
          <w:sz w:val="24"/>
          <w:szCs w:val="24"/>
        </w:rPr>
      </w:pPr>
    </w:p>
    <w:p w14:paraId="1B302869" w14:textId="37F2C55F" w:rsidR="00386FEB" w:rsidRDefault="003050A5" w:rsidP="004322AE">
      <w:pPr>
        <w:pStyle w:val="ListParagraph"/>
        <w:widowControl w:val="0"/>
        <w:numPr>
          <w:ilvl w:val="0"/>
          <w:numId w:val="50"/>
        </w:numPr>
        <w:pBdr>
          <w:top w:val="nil"/>
          <w:left w:val="nil"/>
          <w:bottom w:val="nil"/>
          <w:right w:val="nil"/>
          <w:between w:val="nil"/>
        </w:pBdr>
        <w:spacing w:before="292" w:line="240" w:lineRule="auto"/>
        <w:rPr>
          <w:rFonts w:asciiTheme="majorHAnsi" w:hAnsiTheme="majorHAnsi" w:cstheme="majorHAnsi"/>
          <w:color w:val="000000"/>
          <w:sz w:val="24"/>
          <w:szCs w:val="24"/>
        </w:rPr>
      </w:pPr>
      <w:r w:rsidRPr="00E14C26">
        <w:rPr>
          <w:rFonts w:asciiTheme="majorHAnsi" w:hAnsiTheme="majorHAnsi" w:cstheme="majorHAnsi"/>
          <w:color w:val="000000"/>
          <w:sz w:val="24"/>
          <w:szCs w:val="24"/>
          <w:u w:val="single"/>
        </w:rPr>
        <w:t>Treasurer</w:t>
      </w:r>
      <w:r w:rsidRPr="00E14C26">
        <w:rPr>
          <w:rFonts w:asciiTheme="majorHAnsi" w:hAnsiTheme="majorHAnsi" w:cstheme="majorHAnsi"/>
          <w:color w:val="000000"/>
          <w:sz w:val="24"/>
          <w:szCs w:val="24"/>
        </w:rPr>
        <w:t xml:space="preserve"> </w:t>
      </w:r>
    </w:p>
    <w:p w14:paraId="778A9644" w14:textId="77777777" w:rsidR="004322AE" w:rsidRPr="00E14C26" w:rsidRDefault="004322AE" w:rsidP="004322AE">
      <w:pPr>
        <w:pStyle w:val="ListParagraph"/>
        <w:widowControl w:val="0"/>
        <w:pBdr>
          <w:top w:val="nil"/>
          <w:left w:val="nil"/>
          <w:bottom w:val="nil"/>
          <w:right w:val="nil"/>
          <w:between w:val="nil"/>
        </w:pBdr>
        <w:spacing w:before="292" w:line="240" w:lineRule="auto"/>
        <w:ind w:left="1440"/>
        <w:rPr>
          <w:rFonts w:asciiTheme="majorHAnsi" w:hAnsiTheme="majorHAnsi" w:cstheme="majorHAnsi"/>
          <w:color w:val="000000"/>
          <w:sz w:val="24"/>
          <w:szCs w:val="24"/>
        </w:rPr>
      </w:pPr>
    </w:p>
    <w:p w14:paraId="218AFBBC" w14:textId="24CBE956" w:rsidR="00386FEB" w:rsidRDefault="003050A5" w:rsidP="004322AE">
      <w:pPr>
        <w:pStyle w:val="ListParagraph"/>
        <w:widowControl w:val="0"/>
        <w:pBdr>
          <w:top w:val="nil"/>
          <w:left w:val="nil"/>
          <w:bottom w:val="nil"/>
          <w:right w:val="nil"/>
          <w:between w:val="nil"/>
        </w:pBdr>
        <w:spacing w:before="5" w:line="244" w:lineRule="auto"/>
        <w:ind w:left="1080" w:right="111"/>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be the official custodian of the operational finances and accounts of </w:t>
      </w:r>
      <w:r w:rsidRPr="00E14C26">
        <w:rPr>
          <w:rFonts w:asciiTheme="majorHAnsi" w:hAnsiTheme="majorHAnsi" w:cstheme="majorHAnsi"/>
          <w:color w:val="000000"/>
          <w:sz w:val="24"/>
          <w:szCs w:val="24"/>
        </w:rPr>
        <w:lastRenderedPageBreak/>
        <w:t xml:space="preserve">MHMA. </w:t>
      </w:r>
      <w:r w:rsidR="00E52939" w:rsidRPr="00E14C26">
        <w:rPr>
          <w:rFonts w:asciiTheme="majorHAnsi" w:hAnsiTheme="majorHAnsi" w:cstheme="majorHAnsi"/>
          <w:color w:val="000000"/>
          <w:sz w:val="24"/>
          <w:szCs w:val="24"/>
        </w:rPr>
        <w:t>Specifically,</w:t>
      </w:r>
      <w:r w:rsidRPr="00E14C26">
        <w:rPr>
          <w:rFonts w:asciiTheme="majorHAnsi" w:hAnsiTheme="majorHAnsi" w:cstheme="majorHAnsi"/>
          <w:color w:val="000000"/>
          <w:sz w:val="24"/>
          <w:szCs w:val="24"/>
        </w:rPr>
        <w:t xml:space="preserve"> his/her duties shall include: </w:t>
      </w:r>
    </w:p>
    <w:p w14:paraId="5B860070" w14:textId="77777777" w:rsidR="00E52939" w:rsidRPr="00E14C26" w:rsidRDefault="00E52939" w:rsidP="00E52939">
      <w:pPr>
        <w:pStyle w:val="ListParagraph"/>
        <w:widowControl w:val="0"/>
        <w:pBdr>
          <w:top w:val="nil"/>
          <w:left w:val="nil"/>
          <w:bottom w:val="nil"/>
          <w:right w:val="nil"/>
          <w:between w:val="nil"/>
        </w:pBdr>
        <w:spacing w:before="5" w:line="244" w:lineRule="auto"/>
        <w:ind w:right="111"/>
        <w:rPr>
          <w:rFonts w:asciiTheme="majorHAnsi" w:hAnsiTheme="majorHAnsi" w:cstheme="majorHAnsi"/>
          <w:color w:val="000000"/>
          <w:sz w:val="24"/>
          <w:szCs w:val="24"/>
        </w:rPr>
      </w:pPr>
    </w:p>
    <w:p w14:paraId="6BE81D58" w14:textId="6006C487" w:rsidR="00386FEB" w:rsidRPr="00E52939" w:rsidRDefault="003050A5" w:rsidP="004322AE">
      <w:pPr>
        <w:pStyle w:val="ListParagraph"/>
        <w:widowControl w:val="0"/>
        <w:numPr>
          <w:ilvl w:val="0"/>
          <w:numId w:val="53"/>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 xml:space="preserve">Preparation of the annual budget and the annual financial report of MHMA including committee, </w:t>
      </w:r>
      <w:del w:id="25" w:author="Umar Sear" w:date="2022-05-07T13:26:00Z">
        <w:r w:rsidRPr="00E52939" w:rsidDel="007E467F">
          <w:rPr>
            <w:rFonts w:asciiTheme="majorHAnsi" w:hAnsiTheme="majorHAnsi" w:cstheme="majorHAnsi"/>
            <w:color w:val="000000"/>
            <w:sz w:val="24"/>
            <w:szCs w:val="24"/>
          </w:rPr>
          <w:delText>school</w:delText>
        </w:r>
      </w:del>
      <w:ins w:id="26" w:author="Umar Sear" w:date="2022-05-07T13:26:00Z">
        <w:r w:rsidR="007E467F" w:rsidRPr="00E52939">
          <w:rPr>
            <w:rFonts w:asciiTheme="majorHAnsi" w:hAnsiTheme="majorHAnsi" w:cstheme="majorHAnsi"/>
            <w:color w:val="000000"/>
            <w:sz w:val="24"/>
            <w:szCs w:val="24"/>
          </w:rPr>
          <w:t>school,</w:t>
        </w:r>
      </w:ins>
      <w:r w:rsidRPr="00E52939">
        <w:rPr>
          <w:rFonts w:asciiTheme="majorHAnsi" w:hAnsiTheme="majorHAnsi" w:cstheme="majorHAnsi"/>
          <w:color w:val="000000"/>
          <w:sz w:val="24"/>
          <w:szCs w:val="24"/>
        </w:rPr>
        <w:t xml:space="preserve"> and other budgets. </w:t>
      </w:r>
    </w:p>
    <w:p w14:paraId="42BAAA73" w14:textId="6AEBC38A" w:rsidR="00386FEB" w:rsidRPr="00E52939"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Receipt and custody of all monies and securities</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belonging to MHMA. </w:t>
      </w:r>
    </w:p>
    <w:p w14:paraId="0E29C82F" w14:textId="5D3414F2" w:rsidR="00386FEB" w:rsidRDefault="003050A5" w:rsidP="004322AE">
      <w:pPr>
        <w:pStyle w:val="ListParagraph"/>
        <w:widowControl w:val="0"/>
        <w:numPr>
          <w:ilvl w:val="0"/>
          <w:numId w:val="53"/>
        </w:numPr>
        <w:pBdr>
          <w:top w:val="nil"/>
          <w:left w:val="nil"/>
          <w:bottom w:val="nil"/>
          <w:right w:val="nil"/>
          <w:between w:val="nil"/>
        </w:pBdr>
        <w:spacing w:before="25" w:after="120" w:line="240" w:lineRule="auto"/>
        <w:contextualSpacing w:val="0"/>
        <w:rPr>
          <w:rFonts w:asciiTheme="majorHAnsi" w:hAnsiTheme="majorHAnsi" w:cstheme="majorHAnsi"/>
          <w:color w:val="000000"/>
          <w:sz w:val="24"/>
          <w:szCs w:val="24"/>
        </w:rPr>
      </w:pPr>
      <w:r w:rsidRPr="00E52939">
        <w:rPr>
          <w:rFonts w:asciiTheme="majorHAnsi" w:hAnsiTheme="majorHAnsi" w:cstheme="majorHAnsi"/>
          <w:color w:val="000000"/>
          <w:sz w:val="24"/>
          <w:szCs w:val="24"/>
        </w:rPr>
        <w:t>Collection of membership dues and maintenance of</w:t>
      </w:r>
      <w:r w:rsidR="006604F6" w:rsidRPr="00E52939">
        <w:rPr>
          <w:rFonts w:asciiTheme="majorHAnsi" w:hAnsiTheme="majorHAnsi" w:cstheme="majorHAnsi"/>
          <w:color w:val="000000"/>
          <w:sz w:val="24"/>
          <w:szCs w:val="24"/>
        </w:rPr>
        <w:t xml:space="preserve"> </w:t>
      </w:r>
      <w:r w:rsidRPr="00E52939">
        <w:rPr>
          <w:rFonts w:asciiTheme="majorHAnsi" w:hAnsiTheme="majorHAnsi" w:cstheme="majorHAnsi"/>
          <w:color w:val="000000"/>
          <w:sz w:val="24"/>
          <w:szCs w:val="24"/>
        </w:rPr>
        <w:t xml:space="preserve">updated financial records. </w:t>
      </w:r>
    </w:p>
    <w:p w14:paraId="454357FE" w14:textId="3E551D1D" w:rsidR="00386FEB" w:rsidRPr="00E52939" w:rsidDel="007E467F"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del w:id="27" w:author="Umar Sear" w:date="2022-05-07T13:26:00Z"/>
          <w:rFonts w:asciiTheme="majorHAnsi" w:hAnsiTheme="majorHAnsi" w:cstheme="majorHAnsi"/>
          <w:color w:val="000000"/>
          <w:sz w:val="24"/>
          <w:szCs w:val="24"/>
        </w:rPr>
      </w:pPr>
      <w:r w:rsidRPr="00E52939">
        <w:rPr>
          <w:rFonts w:asciiTheme="majorHAnsi" w:hAnsiTheme="majorHAnsi" w:cstheme="majorHAnsi"/>
          <w:color w:val="000000"/>
          <w:sz w:val="24"/>
          <w:szCs w:val="24"/>
        </w:rPr>
        <w:t>Maintaining MHMA’s operating bank accounts. Co-signing with the President all the operations checks and drafts of MHMA, as appropriate.</w:t>
      </w:r>
    </w:p>
    <w:p w14:paraId="2C71429F" w14:textId="77777777" w:rsidR="00E52939" w:rsidRDefault="00E52939"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
    </w:p>
    <w:p w14:paraId="43937A8C" w14:textId="1A6193D6" w:rsidR="00386FEB" w:rsidRPr="00E14C26" w:rsidRDefault="003050A5" w:rsidP="004322AE">
      <w:pPr>
        <w:pStyle w:val="ListParagraph"/>
        <w:widowControl w:val="0"/>
        <w:numPr>
          <w:ilvl w:val="0"/>
          <w:numId w:val="53"/>
        </w:numPr>
        <w:pBdr>
          <w:top w:val="nil"/>
          <w:left w:val="nil"/>
          <w:bottom w:val="nil"/>
          <w:right w:val="nil"/>
          <w:between w:val="nil"/>
        </w:pBdr>
        <w:spacing w:before="27" w:after="120" w:line="240" w:lineRule="auto"/>
        <w:ind w:right="104"/>
        <w:contextualSpacing w:val="0"/>
        <w:rPr>
          <w:rFonts w:asciiTheme="majorHAnsi" w:hAnsiTheme="majorHAnsi" w:cstheme="majorHAnsi"/>
          <w:color w:val="000000"/>
          <w:sz w:val="24"/>
          <w:szCs w:val="24"/>
        </w:rPr>
        <w:pPrChange w:id="28" w:author="Umar Sear" w:date="2022-05-07T13:26:00Z">
          <w:pPr>
            <w:widowControl w:val="0"/>
            <w:pBdr>
              <w:top w:val="nil"/>
              <w:left w:val="nil"/>
              <w:bottom w:val="nil"/>
              <w:right w:val="nil"/>
              <w:between w:val="nil"/>
            </w:pBdr>
            <w:spacing w:before="384" w:line="237" w:lineRule="auto"/>
            <w:ind w:left="778" w:right="104" w:hanging="345"/>
          </w:pPr>
        </w:pPrChange>
      </w:pPr>
      <w:r w:rsidRPr="00E14C26">
        <w:rPr>
          <w:rFonts w:asciiTheme="majorHAnsi" w:hAnsiTheme="majorHAnsi" w:cstheme="majorHAnsi"/>
          <w:color w:val="000000"/>
          <w:sz w:val="24"/>
          <w:szCs w:val="24"/>
        </w:rPr>
        <w:t xml:space="preserve">Preparation of written financial statements of MHMA and their release to the members of MHMA. These shall be audited by an accredited professional. </w:t>
      </w:r>
    </w:p>
    <w:p w14:paraId="0BD12D72" w14:textId="6DD6851D" w:rsidR="00386FEB" w:rsidRPr="00E14C26" w:rsidRDefault="003050A5" w:rsidP="004322AE">
      <w:pPr>
        <w:pStyle w:val="ListParagraph"/>
        <w:widowControl w:val="0"/>
        <w:numPr>
          <w:ilvl w:val="0"/>
          <w:numId w:val="53"/>
        </w:numPr>
        <w:pBdr>
          <w:top w:val="nil"/>
          <w:left w:val="nil"/>
          <w:bottom w:val="nil"/>
          <w:right w:val="nil"/>
          <w:between w:val="nil"/>
        </w:pBdr>
        <w:spacing w:before="50" w:after="120" w:line="240" w:lineRule="auto"/>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Maintain accounts related to construction, endowment accounts, </w:t>
      </w:r>
      <w:proofErr w:type="spellStart"/>
      <w:r w:rsidRPr="00E14C26">
        <w:rPr>
          <w:rFonts w:asciiTheme="majorHAnsi" w:hAnsiTheme="majorHAnsi" w:cstheme="majorHAnsi"/>
          <w:color w:val="000000"/>
          <w:sz w:val="24"/>
          <w:szCs w:val="24"/>
        </w:rPr>
        <w:t>Karze</w:t>
      </w:r>
      <w:proofErr w:type="spellEnd"/>
      <w:r w:rsidRPr="00E14C26">
        <w:rPr>
          <w:rFonts w:asciiTheme="majorHAnsi" w:hAnsiTheme="majorHAnsi" w:cstheme="majorHAnsi"/>
          <w:color w:val="000000"/>
          <w:sz w:val="24"/>
          <w:szCs w:val="24"/>
        </w:rPr>
        <w:t xml:space="preserve"> </w:t>
      </w:r>
      <w:proofErr w:type="spellStart"/>
      <w:r w:rsidRPr="00E14C26">
        <w:rPr>
          <w:rFonts w:asciiTheme="majorHAnsi" w:hAnsiTheme="majorHAnsi" w:cstheme="majorHAnsi"/>
          <w:color w:val="000000"/>
          <w:sz w:val="24"/>
          <w:szCs w:val="24"/>
        </w:rPr>
        <w:t>hasana</w:t>
      </w:r>
      <w:proofErr w:type="spellEnd"/>
      <w:r w:rsidRPr="00E14C26">
        <w:rPr>
          <w:rFonts w:asciiTheme="majorHAnsi" w:hAnsiTheme="majorHAnsi" w:cstheme="majorHAnsi"/>
          <w:color w:val="000000"/>
          <w:sz w:val="24"/>
          <w:szCs w:val="24"/>
        </w:rPr>
        <w:t xml:space="preserve"> and Murabaha. </w:t>
      </w:r>
    </w:p>
    <w:p w14:paraId="5E24D4AF" w14:textId="1147AA9B" w:rsidR="00E52939" w:rsidRPr="00E52939" w:rsidRDefault="003050A5" w:rsidP="004322AE">
      <w:pPr>
        <w:pStyle w:val="ListParagraph"/>
        <w:widowControl w:val="0"/>
        <w:numPr>
          <w:ilvl w:val="0"/>
          <w:numId w:val="53"/>
        </w:numPr>
        <w:pBdr>
          <w:top w:val="nil"/>
          <w:left w:val="nil"/>
          <w:bottom w:val="nil"/>
          <w:right w:val="nil"/>
          <w:between w:val="nil"/>
        </w:pBdr>
        <w:spacing w:before="258" w:after="120" w:line="240" w:lineRule="auto"/>
        <w:ind w:right="103"/>
        <w:contextualSpacing w:val="0"/>
        <w:rPr>
          <w:rFonts w:asciiTheme="majorHAnsi" w:hAnsiTheme="majorHAnsi" w:cstheme="majorHAnsi"/>
          <w:color w:val="000000"/>
          <w:sz w:val="24"/>
          <w:szCs w:val="24"/>
        </w:rPr>
      </w:pPr>
      <w:r w:rsidRPr="00E14C26">
        <w:rPr>
          <w:rFonts w:asciiTheme="majorHAnsi" w:hAnsiTheme="majorHAnsi" w:cstheme="majorHAnsi"/>
          <w:color w:val="000000"/>
          <w:sz w:val="24"/>
          <w:szCs w:val="24"/>
        </w:rPr>
        <w:t xml:space="preserve">The treasurer shall designate an assistant Treasurer who will have full access to all operational finances and accounts. </w:t>
      </w:r>
    </w:p>
    <w:p w14:paraId="27B5F409" w14:textId="77777777" w:rsidR="006A769D" w:rsidRDefault="006A769D" w:rsidP="006A769D">
      <w:pPr>
        <w:rPr>
          <w:rFonts w:asciiTheme="majorHAnsi" w:hAnsiTheme="majorHAnsi" w:cstheme="majorHAnsi"/>
          <w:b/>
          <w:color w:val="000000"/>
          <w:sz w:val="24"/>
          <w:szCs w:val="24"/>
        </w:rPr>
      </w:pPr>
    </w:p>
    <w:p w14:paraId="3C0474C0" w14:textId="77777777" w:rsidR="00977A00" w:rsidRDefault="00977A00">
      <w:pPr>
        <w:rPr>
          <w:rFonts w:asciiTheme="majorHAnsi" w:hAnsiTheme="majorHAnsi"/>
          <w:b/>
          <w:sz w:val="32"/>
          <w:szCs w:val="48"/>
        </w:rPr>
      </w:pPr>
      <w:r>
        <w:br w:type="page"/>
      </w:r>
    </w:p>
    <w:p w14:paraId="264295FD" w14:textId="52A5C1B1" w:rsidR="00084F42" w:rsidRDefault="003050A5" w:rsidP="00977A00">
      <w:pPr>
        <w:pStyle w:val="Heading1"/>
      </w:pPr>
      <w:bookmarkStart w:id="29" w:name="_Toc102839955"/>
      <w:r w:rsidRPr="00E52939">
        <w:lastRenderedPageBreak/>
        <w:t>Article VIII – Management of the Operations of MHMA.</w:t>
      </w:r>
      <w:bookmarkEnd w:id="29"/>
    </w:p>
    <w:p w14:paraId="13DF837B" w14:textId="77777777" w:rsidR="006A769D" w:rsidRPr="006A769D" w:rsidRDefault="006A769D" w:rsidP="006A769D">
      <w:pPr>
        <w:jc w:val="center"/>
      </w:pPr>
    </w:p>
    <w:p w14:paraId="69DC076B" w14:textId="444CBAF2" w:rsidR="00386FEB" w:rsidRPr="00084F42" w:rsidRDefault="003050A5" w:rsidP="002038A6">
      <w:pPr>
        <w:pStyle w:val="ListParagraph"/>
        <w:widowControl w:val="0"/>
        <w:numPr>
          <w:ilvl w:val="0"/>
          <w:numId w:val="60"/>
        </w:numPr>
        <w:pBdr>
          <w:top w:val="nil"/>
          <w:left w:val="nil"/>
          <w:bottom w:val="nil"/>
          <w:right w:val="nil"/>
          <w:between w:val="nil"/>
        </w:pBdr>
        <w:spacing w:before="25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General Body </w:t>
      </w:r>
    </w:p>
    <w:p w14:paraId="391582EA" w14:textId="298D9574" w:rsidR="00386FEB" w:rsidRPr="00084F42" w:rsidRDefault="003050A5" w:rsidP="002038A6">
      <w:pPr>
        <w:widowControl w:val="0"/>
        <w:pBdr>
          <w:top w:val="nil"/>
          <w:left w:val="nil"/>
          <w:bottom w:val="nil"/>
          <w:right w:val="nil"/>
          <w:between w:val="nil"/>
        </w:pBdr>
        <w:spacing w:before="120" w:line="240" w:lineRule="auto"/>
        <w:ind w:left="36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All </w:t>
      </w:r>
      <w:r w:rsidR="00B7327D" w:rsidRPr="00084F42">
        <w:rPr>
          <w:rFonts w:asciiTheme="majorHAnsi" w:hAnsiTheme="majorHAnsi" w:cstheme="majorHAnsi"/>
          <w:color w:val="000000"/>
          <w:sz w:val="24"/>
          <w:szCs w:val="24"/>
        </w:rPr>
        <w:t xml:space="preserve">voting </w:t>
      </w:r>
      <w:r w:rsidRPr="00084F42">
        <w:rPr>
          <w:rFonts w:asciiTheme="majorHAnsi" w:hAnsiTheme="majorHAnsi" w:cstheme="majorHAnsi"/>
          <w:color w:val="000000"/>
          <w:sz w:val="24"/>
          <w:szCs w:val="24"/>
        </w:rPr>
        <w:t xml:space="preserve">members in good standing shall constitute the General Body of the MHMA. </w:t>
      </w:r>
    </w:p>
    <w:p w14:paraId="094C2C32" w14:textId="048C070F" w:rsidR="00386FEB" w:rsidRDefault="003050A5" w:rsidP="002038A6">
      <w:pPr>
        <w:pStyle w:val="ListParagraph"/>
        <w:widowControl w:val="0"/>
        <w:numPr>
          <w:ilvl w:val="0"/>
          <w:numId w:val="43"/>
        </w:numPr>
        <w:pBdr>
          <w:top w:val="nil"/>
          <w:left w:val="nil"/>
          <w:bottom w:val="nil"/>
          <w:right w:val="nil"/>
          <w:between w:val="nil"/>
        </w:pBdr>
        <w:spacing w:before="239"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Annual Meetings </w:t>
      </w:r>
    </w:p>
    <w:p w14:paraId="0AF789D8" w14:textId="77777777" w:rsidR="00084F42" w:rsidRPr="00084F42" w:rsidRDefault="00084F42" w:rsidP="00084F42">
      <w:pPr>
        <w:pStyle w:val="ListParagraph"/>
        <w:widowControl w:val="0"/>
        <w:pBdr>
          <w:top w:val="nil"/>
          <w:left w:val="nil"/>
          <w:bottom w:val="nil"/>
          <w:right w:val="nil"/>
          <w:between w:val="nil"/>
        </w:pBdr>
        <w:spacing w:before="239" w:line="240" w:lineRule="auto"/>
        <w:rPr>
          <w:rFonts w:asciiTheme="majorHAnsi" w:hAnsiTheme="majorHAnsi" w:cstheme="majorHAnsi"/>
          <w:b/>
          <w:color w:val="000000"/>
          <w:sz w:val="24"/>
          <w:szCs w:val="24"/>
        </w:rPr>
      </w:pPr>
    </w:p>
    <w:p w14:paraId="4A481DD4" w14:textId="318DF969"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annual General Body meetings shall be held yearly, in an election year they shall be held at least 4 weeks prior to elections. </w:t>
      </w:r>
    </w:p>
    <w:p w14:paraId="36937CBF" w14:textId="2CF356BA" w:rsidR="0044707C"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General Body meetings shall be called by the Secretary and presided by the President. 3. Members shall be informed about the time and place of a meeting at least </w:t>
      </w:r>
      <w:r w:rsidR="0044707C" w:rsidRPr="00084F42">
        <w:rPr>
          <w:rFonts w:asciiTheme="majorHAnsi" w:hAnsiTheme="majorHAnsi" w:cstheme="majorHAnsi"/>
          <w:color w:val="000000"/>
          <w:sz w:val="24"/>
          <w:szCs w:val="24"/>
        </w:rPr>
        <w:t>4</w:t>
      </w:r>
      <w:r w:rsidRPr="00084F42">
        <w:rPr>
          <w:rFonts w:asciiTheme="majorHAnsi" w:hAnsiTheme="majorHAnsi" w:cstheme="majorHAnsi"/>
          <w:color w:val="000000"/>
          <w:sz w:val="24"/>
          <w:szCs w:val="24"/>
        </w:rPr>
        <w:t xml:space="preserve"> weeks prior to the meeting.</w:t>
      </w:r>
    </w:p>
    <w:p w14:paraId="4BAD398A" w14:textId="28A0601F" w:rsidR="00386FEB" w:rsidRPr="00084F42" w:rsidRDefault="0044707C"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Quorum is defined as 25% (one quarter) of the General Body</w:t>
      </w:r>
    </w:p>
    <w:p w14:paraId="4F852FB5" w14:textId="443E61D8" w:rsidR="00386FEB" w:rsidRPr="00084F42"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If quorum is not met at any </w:t>
      </w:r>
      <w:proofErr w:type="gramStart"/>
      <w:r w:rsidRPr="00084F42">
        <w:rPr>
          <w:rFonts w:asciiTheme="majorHAnsi" w:hAnsiTheme="majorHAnsi" w:cstheme="majorHAnsi"/>
          <w:color w:val="000000"/>
          <w:sz w:val="24"/>
          <w:szCs w:val="24"/>
        </w:rPr>
        <w:t>meeting</w:t>
      </w:r>
      <w:proofErr w:type="gramEnd"/>
      <w:r w:rsidRPr="00084F42">
        <w:rPr>
          <w:rFonts w:asciiTheme="majorHAnsi" w:hAnsiTheme="majorHAnsi" w:cstheme="majorHAnsi"/>
          <w:color w:val="000000"/>
          <w:sz w:val="24"/>
          <w:szCs w:val="24"/>
        </w:rPr>
        <w:t xml:space="preserve"> then the Secretary shall determine the time and date between 14 – 21 days later </w:t>
      </w:r>
      <w:r w:rsidR="0044707C" w:rsidRPr="00084F42">
        <w:rPr>
          <w:rFonts w:asciiTheme="majorHAnsi" w:hAnsiTheme="majorHAnsi" w:cstheme="majorHAnsi"/>
          <w:color w:val="000000"/>
          <w:sz w:val="24"/>
          <w:szCs w:val="24"/>
        </w:rPr>
        <w:t xml:space="preserve">or a reasonable amount of time as per the situation </w:t>
      </w:r>
      <w:r w:rsidRPr="00084F42">
        <w:rPr>
          <w:rFonts w:asciiTheme="majorHAnsi" w:hAnsiTheme="majorHAnsi" w:cstheme="majorHAnsi"/>
          <w:color w:val="000000"/>
          <w:sz w:val="24"/>
          <w:szCs w:val="24"/>
        </w:rPr>
        <w:t xml:space="preserve">and notify active members. If quorum is not met at the rescheduled meeting, the meeting shall be rescheduled until quorum is met. </w:t>
      </w:r>
    </w:p>
    <w:p w14:paraId="09621509" w14:textId="17DB4D33" w:rsidR="00E841D1" w:rsidRPr="00E841D1" w:rsidRDefault="003050A5" w:rsidP="00E841D1">
      <w:pPr>
        <w:pStyle w:val="ListParagraph"/>
        <w:widowControl w:val="0"/>
        <w:numPr>
          <w:ilvl w:val="3"/>
          <w:numId w:val="42"/>
        </w:numPr>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following items shall be discussed and presented to the General Body at the annual meeting by the MHMA Board of Directors: </w:t>
      </w:r>
    </w:p>
    <w:p w14:paraId="31B0FD1B"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Minutes of the last annual meeting </w:t>
      </w:r>
    </w:p>
    <w:p w14:paraId="2DF32014"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Annual reports by the President, describing previous year’s accomplishments, </w:t>
      </w:r>
      <w:proofErr w:type="gramStart"/>
      <w:r w:rsidRPr="00E841D1">
        <w:rPr>
          <w:rFonts w:asciiTheme="majorHAnsi" w:hAnsiTheme="majorHAnsi" w:cstheme="majorHAnsi"/>
          <w:color w:val="000000"/>
          <w:sz w:val="24"/>
          <w:szCs w:val="24"/>
        </w:rPr>
        <w:t>current status</w:t>
      </w:r>
      <w:proofErr w:type="gramEnd"/>
      <w:r w:rsidRPr="00E841D1">
        <w:rPr>
          <w:rFonts w:asciiTheme="majorHAnsi" w:hAnsiTheme="majorHAnsi" w:cstheme="majorHAnsi"/>
          <w:color w:val="000000"/>
          <w:sz w:val="24"/>
          <w:szCs w:val="24"/>
        </w:rPr>
        <w:t xml:space="preserve">, future plans, next year’s budget and other matters deemed necessary </w:t>
      </w:r>
    </w:p>
    <w:p w14:paraId="09069801"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The Treasurer's report </w:t>
      </w:r>
    </w:p>
    <w:p w14:paraId="5A074558"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Reports on standing committees </w:t>
      </w:r>
    </w:p>
    <w:p w14:paraId="423F8906" w14:textId="77777777" w:rsidR="00E841D1" w:rsidRDefault="003050A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Question and answer session </w:t>
      </w:r>
    </w:p>
    <w:p w14:paraId="02449EC7" w14:textId="6FD82308" w:rsidR="00E841D1" w:rsidRDefault="00BB0195" w:rsidP="00E841D1">
      <w:pPr>
        <w:pStyle w:val="ListParagraph"/>
        <w:widowControl w:val="0"/>
        <w:numPr>
          <w:ilvl w:val="0"/>
          <w:numId w:val="66"/>
        </w:numPr>
        <w:pBdr>
          <w:top w:val="nil"/>
          <w:left w:val="nil"/>
          <w:bottom w:val="nil"/>
          <w:right w:val="nil"/>
          <w:between w:val="nil"/>
        </w:pBdr>
        <w:spacing w:before="163" w:after="120" w:line="240" w:lineRule="auto"/>
        <w:ind w:right="120"/>
        <w:contextualSpacing w:val="0"/>
        <w:rPr>
          <w:rFonts w:asciiTheme="majorHAnsi" w:hAnsiTheme="majorHAnsi" w:cstheme="majorHAnsi"/>
          <w:color w:val="000000"/>
          <w:sz w:val="24"/>
          <w:szCs w:val="24"/>
        </w:rPr>
      </w:pPr>
      <w:r w:rsidRPr="00E841D1">
        <w:rPr>
          <w:rFonts w:asciiTheme="majorHAnsi" w:hAnsiTheme="majorHAnsi" w:cstheme="majorHAnsi"/>
          <w:color w:val="000000"/>
          <w:sz w:val="24"/>
          <w:szCs w:val="24"/>
        </w:rPr>
        <w:t>The Board of Trustees can add additional agenda items by approval of a simple majority of the BOT</w:t>
      </w:r>
    </w:p>
    <w:p w14:paraId="51C4CDF0" w14:textId="77777777" w:rsidR="00906DA3" w:rsidRPr="00E841D1" w:rsidRDefault="00906DA3" w:rsidP="00906DA3">
      <w:pPr>
        <w:pStyle w:val="ListParagraph"/>
        <w:widowControl w:val="0"/>
        <w:pBdr>
          <w:top w:val="nil"/>
          <w:left w:val="nil"/>
          <w:bottom w:val="nil"/>
          <w:right w:val="nil"/>
          <w:between w:val="nil"/>
        </w:pBdr>
        <w:spacing w:before="163" w:after="120" w:line="240" w:lineRule="auto"/>
        <w:ind w:left="1800" w:right="120"/>
        <w:contextualSpacing w:val="0"/>
        <w:rPr>
          <w:rFonts w:asciiTheme="majorHAnsi" w:hAnsiTheme="majorHAnsi" w:cstheme="majorHAnsi"/>
          <w:color w:val="000000"/>
          <w:sz w:val="24"/>
          <w:szCs w:val="24"/>
        </w:rPr>
      </w:pPr>
    </w:p>
    <w:p w14:paraId="5D9E52CE" w14:textId="401A5D69"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Special </w:t>
      </w:r>
      <w:r w:rsidR="00E072F9" w:rsidRPr="00084F42">
        <w:rPr>
          <w:rFonts w:asciiTheme="majorHAnsi" w:hAnsiTheme="majorHAnsi" w:cstheme="majorHAnsi"/>
          <w:b/>
          <w:color w:val="000000"/>
          <w:sz w:val="24"/>
          <w:szCs w:val="24"/>
        </w:rPr>
        <w:t xml:space="preserve">General Body </w:t>
      </w:r>
      <w:r w:rsidRPr="00084F42">
        <w:rPr>
          <w:rFonts w:asciiTheme="majorHAnsi" w:hAnsiTheme="majorHAnsi" w:cstheme="majorHAnsi"/>
          <w:b/>
          <w:color w:val="000000"/>
          <w:sz w:val="24"/>
          <w:szCs w:val="24"/>
        </w:rPr>
        <w:t xml:space="preserve">Meetings </w:t>
      </w:r>
    </w:p>
    <w:p w14:paraId="4E7E6AAC" w14:textId="77777777" w:rsidR="00E841D1" w:rsidRPr="00084F42" w:rsidRDefault="00E841D1" w:rsidP="00E841D1">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4C484BE4" w14:textId="27103F35" w:rsidR="000129EC"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simple majority of the Board of Trustees or the Board of Directors, or 30% of the General Body can request the board for a special meeting. Such a meeting will be held within four weeks of such a </w:t>
      </w:r>
      <w:r w:rsidR="0084267C" w:rsidRPr="00E841D1">
        <w:rPr>
          <w:rFonts w:asciiTheme="majorHAnsi" w:hAnsiTheme="majorHAnsi" w:cstheme="majorHAnsi"/>
          <w:color w:val="000000"/>
          <w:sz w:val="24"/>
          <w:szCs w:val="24"/>
        </w:rPr>
        <w:t>request</w:t>
      </w:r>
    </w:p>
    <w:p w14:paraId="1DDB9243" w14:textId="08C7A1E6"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A petition shall have to be prepared and delivered to the Secretary stating the purpose for such a meeting </w:t>
      </w:r>
    </w:p>
    <w:p w14:paraId="0B86DDA0" w14:textId="0EEAF7C2"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Members shall be informed about the time and place of the meeting at least 2 weeks prior to the meeting </w:t>
      </w:r>
    </w:p>
    <w:p w14:paraId="4FF0E8F7" w14:textId="40EC9E61"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 xml:space="preserve">The President shall chair the meeting and at least </w:t>
      </w:r>
      <w:r w:rsidR="005D481E" w:rsidRPr="00E841D1">
        <w:rPr>
          <w:rFonts w:asciiTheme="majorHAnsi" w:hAnsiTheme="majorHAnsi" w:cstheme="majorHAnsi"/>
          <w:color w:val="000000"/>
          <w:sz w:val="24"/>
          <w:szCs w:val="24"/>
        </w:rPr>
        <w:t>half of the board plus one</w:t>
      </w:r>
      <w:r w:rsidRPr="00E841D1">
        <w:rPr>
          <w:rFonts w:asciiTheme="majorHAnsi" w:hAnsiTheme="majorHAnsi" w:cstheme="majorHAnsi"/>
          <w:color w:val="000000"/>
          <w:sz w:val="24"/>
          <w:szCs w:val="24"/>
        </w:rPr>
        <w:t xml:space="preserve"> members of the Board of Directors </w:t>
      </w:r>
      <w:proofErr w:type="gramStart"/>
      <w:r w:rsidRPr="00E841D1">
        <w:rPr>
          <w:rFonts w:asciiTheme="majorHAnsi" w:hAnsiTheme="majorHAnsi" w:cstheme="majorHAnsi"/>
          <w:color w:val="000000"/>
          <w:sz w:val="24"/>
          <w:szCs w:val="24"/>
        </w:rPr>
        <w:t>have to</w:t>
      </w:r>
      <w:proofErr w:type="gramEnd"/>
      <w:r w:rsidRPr="00E841D1">
        <w:rPr>
          <w:rFonts w:asciiTheme="majorHAnsi" w:hAnsiTheme="majorHAnsi" w:cstheme="majorHAnsi"/>
          <w:color w:val="000000"/>
          <w:sz w:val="24"/>
          <w:szCs w:val="24"/>
        </w:rPr>
        <w:t xml:space="preserve"> be present for a quorum. </w:t>
      </w:r>
    </w:p>
    <w:p w14:paraId="68261B27" w14:textId="5445E93C" w:rsidR="00386FEB" w:rsidRPr="00E841D1" w:rsidRDefault="003050A5"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lastRenderedPageBreak/>
        <w:t xml:space="preserve">If quorum is not met, </w:t>
      </w:r>
      <w:r w:rsidR="005D481E" w:rsidRPr="00E841D1">
        <w:rPr>
          <w:rFonts w:asciiTheme="majorHAnsi" w:hAnsiTheme="majorHAnsi" w:cstheme="majorHAnsi"/>
          <w:color w:val="000000"/>
          <w:sz w:val="24"/>
          <w:szCs w:val="24"/>
        </w:rPr>
        <w:t>the</w:t>
      </w:r>
      <w:r w:rsidRPr="00E841D1">
        <w:rPr>
          <w:rFonts w:asciiTheme="majorHAnsi" w:hAnsiTheme="majorHAnsi" w:cstheme="majorHAnsi"/>
          <w:color w:val="000000"/>
          <w:sz w:val="24"/>
          <w:szCs w:val="24"/>
        </w:rPr>
        <w:t xml:space="preserve"> meeting is required</w:t>
      </w:r>
      <w:r w:rsidR="0084267C" w:rsidRPr="00E841D1">
        <w:rPr>
          <w:rFonts w:asciiTheme="majorHAnsi" w:hAnsiTheme="majorHAnsi" w:cstheme="majorHAnsi"/>
          <w:color w:val="000000"/>
          <w:sz w:val="24"/>
          <w:szCs w:val="24"/>
        </w:rPr>
        <w:t xml:space="preserve"> </w:t>
      </w:r>
      <w:r w:rsidRPr="00E841D1">
        <w:rPr>
          <w:rFonts w:asciiTheme="majorHAnsi" w:hAnsiTheme="majorHAnsi" w:cstheme="majorHAnsi"/>
          <w:color w:val="000000"/>
          <w:sz w:val="24"/>
          <w:szCs w:val="24"/>
        </w:rPr>
        <w:t xml:space="preserve">to be </w:t>
      </w:r>
      <w:r w:rsidR="005D481E" w:rsidRPr="00E841D1">
        <w:rPr>
          <w:rFonts w:asciiTheme="majorHAnsi" w:hAnsiTheme="majorHAnsi" w:cstheme="majorHAnsi"/>
          <w:color w:val="000000"/>
          <w:sz w:val="24"/>
          <w:szCs w:val="24"/>
        </w:rPr>
        <w:t>re</w:t>
      </w:r>
      <w:r w:rsidRPr="00E841D1">
        <w:rPr>
          <w:rFonts w:asciiTheme="majorHAnsi" w:hAnsiTheme="majorHAnsi" w:cstheme="majorHAnsi"/>
          <w:color w:val="000000"/>
          <w:sz w:val="24"/>
          <w:szCs w:val="24"/>
        </w:rPr>
        <w:t xml:space="preserve">scheduled. </w:t>
      </w:r>
    </w:p>
    <w:p w14:paraId="0F0D72E6" w14:textId="2F73C4FA" w:rsidR="00F1281A" w:rsidRDefault="00F1281A" w:rsidP="00AF75BF">
      <w:pPr>
        <w:pStyle w:val="ListParagraph"/>
        <w:widowControl w:val="0"/>
        <w:numPr>
          <w:ilvl w:val="0"/>
          <w:numId w:val="67"/>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E841D1">
        <w:rPr>
          <w:rFonts w:asciiTheme="majorHAnsi" w:hAnsiTheme="majorHAnsi" w:cstheme="majorHAnsi"/>
          <w:color w:val="000000"/>
          <w:sz w:val="24"/>
          <w:szCs w:val="24"/>
        </w:rPr>
        <w:t>A member in good standing can request the membership list</w:t>
      </w:r>
      <w:r w:rsidR="00E072F9" w:rsidRPr="00E841D1">
        <w:rPr>
          <w:rFonts w:asciiTheme="majorHAnsi" w:hAnsiTheme="majorHAnsi" w:cstheme="majorHAnsi"/>
          <w:color w:val="000000"/>
          <w:sz w:val="24"/>
          <w:szCs w:val="24"/>
        </w:rPr>
        <w:t xml:space="preserve"> with just names </w:t>
      </w:r>
    </w:p>
    <w:p w14:paraId="07588111" w14:textId="77777777" w:rsidR="00E841D1" w:rsidRPr="00E841D1" w:rsidRDefault="00E841D1" w:rsidP="00E841D1">
      <w:pPr>
        <w:pStyle w:val="ListParagraph"/>
        <w:widowControl w:val="0"/>
        <w:pBdr>
          <w:top w:val="nil"/>
          <w:left w:val="nil"/>
          <w:bottom w:val="nil"/>
          <w:right w:val="nil"/>
          <w:between w:val="nil"/>
        </w:pBdr>
        <w:spacing w:before="112" w:after="120" w:line="240" w:lineRule="auto"/>
        <w:ind w:left="1440" w:right="95"/>
        <w:contextualSpacing w:val="0"/>
        <w:jc w:val="both"/>
        <w:rPr>
          <w:rFonts w:asciiTheme="majorHAnsi" w:hAnsiTheme="majorHAnsi" w:cstheme="majorHAnsi"/>
          <w:color w:val="000000"/>
          <w:sz w:val="24"/>
          <w:szCs w:val="24"/>
        </w:rPr>
      </w:pPr>
    </w:p>
    <w:p w14:paraId="18EC95B1" w14:textId="46CF668F" w:rsidR="00386FEB" w:rsidRDefault="003050A5" w:rsidP="002038A6">
      <w:pPr>
        <w:pStyle w:val="ListParagraph"/>
        <w:widowControl w:val="0"/>
        <w:numPr>
          <w:ilvl w:val="0"/>
          <w:numId w:val="43"/>
        </w:numPr>
        <w:pBdr>
          <w:top w:val="nil"/>
          <w:left w:val="nil"/>
          <w:bottom w:val="nil"/>
          <w:right w:val="nil"/>
          <w:between w:val="nil"/>
        </w:pBdr>
        <w:spacing w:before="24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Commission </w:t>
      </w:r>
    </w:p>
    <w:p w14:paraId="1D9E617B" w14:textId="77777777" w:rsidR="00906DA3" w:rsidRPr="00084F42" w:rsidRDefault="00906DA3" w:rsidP="00906DA3">
      <w:pPr>
        <w:pStyle w:val="ListParagraph"/>
        <w:widowControl w:val="0"/>
        <w:pBdr>
          <w:top w:val="nil"/>
          <w:left w:val="nil"/>
          <w:bottom w:val="nil"/>
          <w:right w:val="nil"/>
          <w:between w:val="nil"/>
        </w:pBdr>
        <w:spacing w:before="241" w:line="240" w:lineRule="auto"/>
        <w:rPr>
          <w:rFonts w:asciiTheme="majorHAnsi" w:hAnsiTheme="majorHAnsi" w:cstheme="majorHAnsi"/>
          <w:b/>
          <w:color w:val="000000"/>
          <w:sz w:val="24"/>
          <w:szCs w:val="24"/>
        </w:rPr>
      </w:pPr>
    </w:p>
    <w:p w14:paraId="30B9EE12" w14:textId="3186B0B6" w:rsidR="00906DA3" w:rsidRPr="00906DA3"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906DA3">
        <w:rPr>
          <w:rFonts w:asciiTheme="majorHAnsi" w:hAnsiTheme="majorHAnsi" w:cstheme="majorHAnsi"/>
          <w:color w:val="000000"/>
          <w:sz w:val="24"/>
          <w:szCs w:val="24"/>
        </w:rPr>
        <w:t>The election shall be held every other year for the Board of Directors</w:t>
      </w:r>
      <w:r w:rsidR="003A1307" w:rsidRPr="00906DA3">
        <w:rPr>
          <w:rFonts w:asciiTheme="majorHAnsi" w:hAnsiTheme="majorHAnsi" w:cstheme="majorHAnsi"/>
          <w:color w:val="000000"/>
          <w:sz w:val="24"/>
          <w:szCs w:val="24"/>
        </w:rPr>
        <w:t xml:space="preserve"> and Board of Trustees</w:t>
      </w:r>
      <w:r w:rsidRPr="00906DA3">
        <w:rPr>
          <w:rFonts w:asciiTheme="majorHAnsi" w:hAnsiTheme="majorHAnsi" w:cstheme="majorHAnsi"/>
          <w:color w:val="000000"/>
          <w:sz w:val="24"/>
          <w:szCs w:val="24"/>
        </w:rPr>
        <w:t xml:space="preserve"> and shall be conducted by a </w:t>
      </w:r>
      <w:del w:id="30" w:author="Umar Sear" w:date="2022-05-07T13:30:00Z">
        <w:r w:rsidRPr="00906DA3" w:rsidDel="00B854E9">
          <w:rPr>
            <w:rFonts w:asciiTheme="majorHAnsi" w:hAnsiTheme="majorHAnsi" w:cstheme="majorHAnsi"/>
            <w:color w:val="000000"/>
            <w:sz w:val="24"/>
            <w:szCs w:val="24"/>
          </w:rPr>
          <w:delText>3 member</w:delText>
        </w:r>
      </w:del>
      <w:ins w:id="31" w:author="Umar Sear" w:date="2022-05-07T13:30:00Z">
        <w:r w:rsidR="00B854E9" w:rsidRPr="00906DA3">
          <w:rPr>
            <w:rFonts w:asciiTheme="majorHAnsi" w:hAnsiTheme="majorHAnsi" w:cstheme="majorHAnsi"/>
            <w:color w:val="000000"/>
            <w:sz w:val="24"/>
            <w:szCs w:val="24"/>
          </w:rPr>
          <w:t>3-member</w:t>
        </w:r>
      </w:ins>
      <w:r w:rsidRPr="00906DA3">
        <w:rPr>
          <w:rFonts w:asciiTheme="majorHAnsi" w:hAnsiTheme="majorHAnsi" w:cstheme="majorHAnsi"/>
          <w:color w:val="000000"/>
          <w:sz w:val="24"/>
          <w:szCs w:val="24"/>
        </w:rPr>
        <w:t xml:space="preserve"> Election Commission. Members of the commission must be members of MHMA and will be chosen jointly by the Board of Trustees and Board of Directors, excluding those members that are up for re-election, at least 60 days prior to the election. A member of the election commission may not be nominated for any position o</w:t>
      </w:r>
      <w:r w:rsidR="00234507" w:rsidRPr="00906DA3">
        <w:rPr>
          <w:rFonts w:asciiTheme="majorHAnsi" w:hAnsiTheme="majorHAnsi" w:cstheme="majorHAnsi"/>
          <w:color w:val="000000"/>
          <w:sz w:val="24"/>
          <w:szCs w:val="24"/>
        </w:rPr>
        <w:t>f</w:t>
      </w:r>
      <w:r w:rsidRPr="00906DA3">
        <w:rPr>
          <w:rFonts w:asciiTheme="majorHAnsi" w:hAnsiTheme="majorHAnsi" w:cstheme="majorHAnsi"/>
          <w:color w:val="000000"/>
          <w:sz w:val="24"/>
          <w:szCs w:val="24"/>
        </w:rPr>
        <w:t xml:space="preserve"> the Board of Director</w:t>
      </w:r>
      <w:r w:rsidR="00234507" w:rsidRPr="00906DA3">
        <w:rPr>
          <w:rFonts w:asciiTheme="majorHAnsi" w:hAnsiTheme="majorHAnsi" w:cstheme="majorHAnsi"/>
          <w:color w:val="000000"/>
          <w:sz w:val="24"/>
          <w:szCs w:val="24"/>
        </w:rPr>
        <w:t xml:space="preserve"> or Board of Trustee</w:t>
      </w:r>
      <w:r w:rsidRPr="00906DA3">
        <w:rPr>
          <w:rFonts w:asciiTheme="majorHAnsi" w:hAnsiTheme="majorHAnsi" w:cstheme="majorHAnsi"/>
          <w:color w:val="000000"/>
          <w:sz w:val="24"/>
          <w:szCs w:val="24"/>
        </w:rPr>
        <w:t>. Similarly, a member of the sitting Board of Directors or Trustees may not serve on the Election Commission without first resigning from his/her</w:t>
      </w:r>
      <w:r w:rsid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position on the Board. Any objections to the choice of Election Committee members shall be submitted to the Board of Trustees within 2 weeks of the announcement. The Board of Trustees and Board of Directors reserve the right to consider the</w:t>
      </w:r>
      <w:r w:rsidR="008E1210" w:rsidRPr="00906DA3">
        <w:rPr>
          <w:rFonts w:asciiTheme="majorHAnsi" w:hAnsiTheme="majorHAnsi" w:cstheme="majorHAnsi"/>
          <w:color w:val="000000"/>
          <w:sz w:val="24"/>
          <w:szCs w:val="24"/>
        </w:rPr>
        <w:t xml:space="preserve"> </w:t>
      </w:r>
      <w:r w:rsidRPr="00906DA3">
        <w:rPr>
          <w:rFonts w:asciiTheme="majorHAnsi" w:hAnsiTheme="majorHAnsi" w:cstheme="majorHAnsi"/>
          <w:color w:val="000000"/>
          <w:sz w:val="24"/>
          <w:szCs w:val="24"/>
        </w:rPr>
        <w:t xml:space="preserve">objection or not. </w:t>
      </w:r>
    </w:p>
    <w:p w14:paraId="5EA8FE08" w14:textId="5279FE01" w:rsidR="00386FEB" w:rsidRPr="00084F42"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election commission is responsible for holding free, </w:t>
      </w:r>
      <w:proofErr w:type="gramStart"/>
      <w:r w:rsidRPr="00084F42">
        <w:rPr>
          <w:rFonts w:asciiTheme="majorHAnsi" w:hAnsiTheme="majorHAnsi" w:cstheme="majorHAnsi"/>
          <w:color w:val="000000"/>
          <w:sz w:val="24"/>
          <w:szCs w:val="24"/>
        </w:rPr>
        <w:t>fair</w:t>
      </w:r>
      <w:proofErr w:type="gramEnd"/>
      <w:r w:rsidRPr="00084F42">
        <w:rPr>
          <w:rFonts w:asciiTheme="majorHAnsi" w:hAnsiTheme="majorHAnsi" w:cstheme="majorHAnsi"/>
          <w:color w:val="000000"/>
          <w:sz w:val="24"/>
          <w:szCs w:val="24"/>
        </w:rPr>
        <w:t xml:space="preserve"> and transparent elections abiding by the bylaws. The procedures must be made public to MHMA voting members. </w:t>
      </w:r>
    </w:p>
    <w:p w14:paraId="14266C13" w14:textId="28FC1645" w:rsidR="00386FEB" w:rsidRDefault="003050A5" w:rsidP="00AF75BF">
      <w:pPr>
        <w:pStyle w:val="ListParagraph"/>
        <w:widowControl w:val="0"/>
        <w:numPr>
          <w:ilvl w:val="0"/>
          <w:numId w:val="69"/>
        </w:numPr>
        <w:pBdr>
          <w:top w:val="nil"/>
          <w:left w:val="nil"/>
          <w:bottom w:val="nil"/>
          <w:right w:val="nil"/>
          <w:between w:val="nil"/>
        </w:pBdr>
        <w:spacing w:after="120" w:line="240" w:lineRule="auto"/>
        <w:ind w:left="1440" w:right="101"/>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matters of procedures and any disputes related to the elections, the decision of the Election Commission shall be final and binding on all concerned, provided they are in conformity with these By Laws. </w:t>
      </w:r>
    </w:p>
    <w:p w14:paraId="69EF2D41" w14:textId="77777777" w:rsidR="00906DA3" w:rsidRPr="00084F42" w:rsidRDefault="00906DA3" w:rsidP="00906DA3">
      <w:pPr>
        <w:pStyle w:val="ListParagraph"/>
        <w:widowControl w:val="0"/>
        <w:pBdr>
          <w:top w:val="nil"/>
          <w:left w:val="nil"/>
          <w:bottom w:val="nil"/>
          <w:right w:val="nil"/>
          <w:between w:val="nil"/>
        </w:pBdr>
        <w:spacing w:before="8" w:line="244" w:lineRule="auto"/>
        <w:ind w:left="1890" w:right="96"/>
        <w:jc w:val="both"/>
        <w:rPr>
          <w:rFonts w:asciiTheme="majorHAnsi" w:hAnsiTheme="majorHAnsi" w:cstheme="majorHAnsi"/>
          <w:color w:val="000000"/>
          <w:sz w:val="24"/>
          <w:szCs w:val="24"/>
        </w:rPr>
      </w:pPr>
    </w:p>
    <w:p w14:paraId="210CCF59" w14:textId="5E2391C3" w:rsidR="00386FEB"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Procedures </w:t>
      </w:r>
    </w:p>
    <w:p w14:paraId="159BC5E7" w14:textId="77777777" w:rsidR="00755B64" w:rsidRPr="00084F42" w:rsidRDefault="00755B64" w:rsidP="00755B64">
      <w:pPr>
        <w:pStyle w:val="ListParagraph"/>
        <w:widowControl w:val="0"/>
        <w:pBdr>
          <w:top w:val="nil"/>
          <w:left w:val="nil"/>
          <w:bottom w:val="nil"/>
          <w:right w:val="nil"/>
          <w:between w:val="nil"/>
        </w:pBdr>
        <w:spacing w:before="253" w:line="240" w:lineRule="auto"/>
        <w:rPr>
          <w:rFonts w:asciiTheme="majorHAnsi" w:hAnsiTheme="majorHAnsi" w:cstheme="majorHAnsi"/>
          <w:b/>
          <w:color w:val="000000"/>
          <w:sz w:val="24"/>
          <w:szCs w:val="24"/>
        </w:rPr>
      </w:pPr>
    </w:p>
    <w:p w14:paraId="037B56E3" w14:textId="587DB790" w:rsidR="00386FEB" w:rsidRPr="00084F42" w:rsidRDefault="003050A5" w:rsidP="00AF75BF">
      <w:pPr>
        <w:pStyle w:val="ListParagraph"/>
        <w:widowControl w:val="0"/>
        <w:numPr>
          <w:ilvl w:val="1"/>
          <w:numId w:val="70"/>
        </w:numPr>
        <w:pBdr>
          <w:top w:val="nil"/>
          <w:left w:val="nil"/>
          <w:bottom w:val="nil"/>
          <w:right w:val="nil"/>
          <w:between w:val="nil"/>
        </w:pBdr>
        <w:spacing w:before="119" w:after="120" w:line="240" w:lineRule="auto"/>
        <w:ind w:left="1440" w:right="98"/>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Election Commission shall be responsible for holding fair and impartial elections in a timely manner. To this end, the commission shall send a notice of the annual elections, clearly specifying the </w:t>
      </w:r>
      <w:del w:id="32" w:author="Umar Sear" w:date="2022-05-07T13:26:00Z">
        <w:r w:rsidRPr="00084F42" w:rsidDel="007E467F">
          <w:rPr>
            <w:rFonts w:asciiTheme="majorHAnsi" w:hAnsiTheme="majorHAnsi" w:cstheme="majorHAnsi"/>
            <w:color w:val="000000"/>
            <w:sz w:val="24"/>
            <w:szCs w:val="24"/>
          </w:rPr>
          <w:delText>time table</w:delText>
        </w:r>
      </w:del>
      <w:ins w:id="33" w:author="Umar Sear" w:date="2022-05-07T13:26:00Z">
        <w:r w:rsidR="007E467F" w:rsidRPr="00084F42">
          <w:rPr>
            <w:rFonts w:asciiTheme="majorHAnsi" w:hAnsiTheme="majorHAnsi" w:cstheme="majorHAnsi"/>
            <w:color w:val="000000"/>
            <w:sz w:val="24"/>
            <w:szCs w:val="24"/>
          </w:rPr>
          <w:t>timetable</w:t>
        </w:r>
      </w:ins>
      <w:r w:rsidRPr="00084F42">
        <w:rPr>
          <w:rFonts w:asciiTheme="majorHAnsi" w:hAnsiTheme="majorHAnsi" w:cstheme="majorHAnsi"/>
          <w:color w:val="000000"/>
          <w:sz w:val="24"/>
          <w:szCs w:val="24"/>
        </w:rPr>
        <w:t xml:space="preserve"> for holding the elections, at least six weeks prior to the date of the elections. </w:t>
      </w:r>
    </w:p>
    <w:p w14:paraId="2DC0F5DE" w14:textId="05D2780B" w:rsidR="00386FEB" w:rsidRPr="00084F42" w:rsidRDefault="003050A5" w:rsidP="00AF75BF">
      <w:pPr>
        <w:pStyle w:val="ListParagraph"/>
        <w:widowControl w:val="0"/>
        <w:numPr>
          <w:ilvl w:val="1"/>
          <w:numId w:val="70"/>
        </w:numPr>
        <w:pBdr>
          <w:top w:val="nil"/>
          <w:left w:val="nil"/>
          <w:bottom w:val="nil"/>
          <w:right w:val="nil"/>
          <w:between w:val="nil"/>
        </w:pBdr>
        <w:spacing w:before="9" w:after="120" w:line="240" w:lineRule="auto"/>
        <w:ind w:left="1440" w:right="110"/>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The commission shall solicit written nominations from the voting members of MHMA on official MHMA nomination forms. These forms shall be sent to the members of MHMA along with the election notice. The commission shall take appropriate steps to encourage qualified members of MHMA to volunteer for service on the Board. </w:t>
      </w:r>
    </w:p>
    <w:p w14:paraId="5EA5105A" w14:textId="2967C412"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5"/>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All nominations shall be proposed by at least two, (</w:t>
      </w:r>
      <w:del w:id="34" w:author="Umar Sear" w:date="2022-05-07T13:26:00Z">
        <w:r w:rsidRPr="00084F42" w:rsidDel="007E467F">
          <w:rPr>
            <w:rFonts w:asciiTheme="majorHAnsi" w:hAnsiTheme="majorHAnsi" w:cstheme="majorHAnsi"/>
            <w:color w:val="000000"/>
            <w:sz w:val="24"/>
            <w:szCs w:val="24"/>
          </w:rPr>
          <w:delText>self nomination</w:delText>
        </w:r>
      </w:del>
      <w:ins w:id="35" w:author="Umar Sear" w:date="2022-05-07T13:26:00Z">
        <w:r w:rsidR="007E467F" w:rsidRPr="00084F42">
          <w:rPr>
            <w:rFonts w:asciiTheme="majorHAnsi" w:hAnsiTheme="majorHAnsi" w:cstheme="majorHAnsi"/>
            <w:color w:val="000000"/>
            <w:sz w:val="24"/>
            <w:szCs w:val="24"/>
          </w:rPr>
          <w:t>self-nomination</w:t>
        </w:r>
      </w:ins>
      <w:r w:rsidRPr="00084F42">
        <w:rPr>
          <w:rFonts w:asciiTheme="majorHAnsi" w:hAnsiTheme="majorHAnsi" w:cstheme="majorHAnsi"/>
          <w:color w:val="000000"/>
          <w:sz w:val="24"/>
          <w:szCs w:val="24"/>
        </w:rPr>
        <w:t xml:space="preserve"> is allowed) voting members of MHMA and agreed to by the nominee in writing. A person can only be nominated for one position. 4. The role of the election commission shall be supervisory and impartial. It shall not recommend anyone from amongst the qualified and valid nominees for any position on the Board. </w:t>
      </w:r>
    </w:p>
    <w:p w14:paraId="3F49A4B8" w14:textId="2425575E" w:rsidR="00487BA2"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Names of all the qualified candidates for each position on the Board of Directors/Trustees shall be sent by </w:t>
      </w:r>
      <w:r w:rsidR="00C22D8C" w:rsidRPr="00084F42">
        <w:rPr>
          <w:rFonts w:asciiTheme="majorHAnsi" w:hAnsiTheme="majorHAnsi" w:cstheme="majorHAnsi"/>
          <w:color w:val="000000"/>
          <w:sz w:val="24"/>
          <w:szCs w:val="24"/>
        </w:rPr>
        <w:t xml:space="preserve">official </w:t>
      </w:r>
      <w:r w:rsidRPr="00084F42">
        <w:rPr>
          <w:rFonts w:asciiTheme="majorHAnsi" w:hAnsiTheme="majorHAnsi" w:cstheme="majorHAnsi"/>
          <w:color w:val="000000"/>
          <w:sz w:val="24"/>
          <w:szCs w:val="24"/>
        </w:rPr>
        <w:t>email</w:t>
      </w:r>
      <w:r w:rsidR="00C22D8C" w:rsidRPr="00084F42">
        <w:rPr>
          <w:rFonts w:asciiTheme="majorHAnsi" w:hAnsiTheme="majorHAnsi" w:cstheme="majorHAnsi"/>
          <w:color w:val="000000"/>
          <w:sz w:val="24"/>
          <w:szCs w:val="24"/>
        </w:rPr>
        <w:t xml:space="preserve"> or other prevalent means of communication</w:t>
      </w:r>
      <w:r w:rsidRPr="00084F42">
        <w:rPr>
          <w:rFonts w:asciiTheme="majorHAnsi" w:hAnsiTheme="majorHAnsi" w:cstheme="majorHAnsi"/>
          <w:color w:val="000000"/>
          <w:sz w:val="24"/>
          <w:szCs w:val="24"/>
        </w:rPr>
        <w:t xml:space="preserve"> to all the members of MHMA at least</w:t>
      </w:r>
      <w:r w:rsidR="00487BA2" w:rsidRPr="00084F42">
        <w:rPr>
          <w:rFonts w:asciiTheme="majorHAnsi" w:hAnsiTheme="majorHAnsi" w:cstheme="majorHAnsi"/>
          <w:color w:val="000000"/>
          <w:sz w:val="24"/>
          <w:szCs w:val="24"/>
        </w:rPr>
        <w:t xml:space="preserve"> </w:t>
      </w:r>
      <w:r w:rsidRPr="00084F42">
        <w:rPr>
          <w:rFonts w:asciiTheme="majorHAnsi" w:hAnsiTheme="majorHAnsi" w:cstheme="majorHAnsi"/>
          <w:color w:val="000000"/>
          <w:sz w:val="24"/>
          <w:szCs w:val="24"/>
        </w:rPr>
        <w:t xml:space="preserve">three weeks before Election Day. </w:t>
      </w:r>
    </w:p>
    <w:p w14:paraId="7D712A34" w14:textId="147539F7"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Candidates shall be allowed to withdraw their names from consideration for election at any time before the election. </w:t>
      </w:r>
    </w:p>
    <w:p w14:paraId="796D011A" w14:textId="5130EA03" w:rsidR="00386FEB" w:rsidRPr="00084F42"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9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Candidates shall be provided an opportunity to address and or/communicate with members of MHMA before the elections in a manner defined by the election commission. </w:t>
      </w:r>
    </w:p>
    <w:p w14:paraId="053585A4" w14:textId="77777777" w:rsidR="00AA67D8" w:rsidRDefault="003050A5"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lastRenderedPageBreak/>
        <w:t xml:space="preserve">In case there are </w:t>
      </w:r>
      <w:r w:rsidR="00C22D8C" w:rsidRPr="00084F42">
        <w:rPr>
          <w:rFonts w:asciiTheme="majorHAnsi" w:hAnsiTheme="majorHAnsi" w:cstheme="majorHAnsi"/>
          <w:color w:val="000000"/>
          <w:sz w:val="24"/>
          <w:szCs w:val="24"/>
        </w:rPr>
        <w:t xml:space="preserve">no </w:t>
      </w:r>
      <w:r w:rsidRPr="00084F42">
        <w:rPr>
          <w:rFonts w:asciiTheme="majorHAnsi" w:hAnsiTheme="majorHAnsi" w:cstheme="majorHAnsi"/>
          <w:color w:val="000000"/>
          <w:sz w:val="24"/>
          <w:szCs w:val="24"/>
        </w:rPr>
        <w:t xml:space="preserve">nominations for President, Secretary and Treasurer by the nomination date, then either - </w:t>
      </w:r>
    </w:p>
    <w:p w14:paraId="2D68E6C3" w14:textId="70275E4F"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one of the candidates changes their nomination to fill the position</w:t>
      </w:r>
    </w:p>
    <w:p w14:paraId="3159E287" w14:textId="0EBF1ED9" w:rsidR="00AA67D8" w:rsidRDefault="00AA67D8" w:rsidP="00AF75BF">
      <w:pPr>
        <w:pStyle w:val="ListParagraph"/>
        <w:widowControl w:val="0"/>
        <w:pBdr>
          <w:top w:val="nil"/>
          <w:left w:val="nil"/>
          <w:bottom w:val="nil"/>
          <w:right w:val="nil"/>
          <w:between w:val="nil"/>
        </w:pBdr>
        <w:spacing w:before="8" w:after="120" w:line="240" w:lineRule="auto"/>
        <w:ind w:left="1440" w:right="107"/>
        <w:contextualSpacing w:val="0"/>
        <w:rPr>
          <w:rFonts w:asciiTheme="majorHAnsi" w:hAnsiTheme="majorHAnsi" w:cstheme="majorHAnsi"/>
          <w:color w:val="000000"/>
          <w:sz w:val="24"/>
          <w:szCs w:val="24"/>
        </w:rPr>
      </w:pPr>
      <w:r>
        <w:rPr>
          <w:rFonts w:asciiTheme="majorHAnsi" w:hAnsiTheme="majorHAnsi" w:cstheme="majorHAnsi"/>
          <w:color w:val="000000"/>
          <w:sz w:val="24"/>
          <w:szCs w:val="24"/>
        </w:rPr>
        <w:t>or</w:t>
      </w:r>
    </w:p>
    <w:p w14:paraId="74A8D780" w14:textId="77777777" w:rsidR="00AA67D8" w:rsidRDefault="00AA67D8" w:rsidP="00AF75BF">
      <w:pPr>
        <w:pStyle w:val="ListParagraph"/>
        <w:widowControl w:val="0"/>
        <w:numPr>
          <w:ilvl w:val="0"/>
          <w:numId w:val="73"/>
        </w:numPr>
        <w:pBdr>
          <w:top w:val="nil"/>
          <w:left w:val="nil"/>
          <w:bottom w:val="nil"/>
          <w:right w:val="nil"/>
          <w:between w:val="nil"/>
        </w:pBdr>
        <w:spacing w:before="8" w:after="120" w:line="240" w:lineRule="auto"/>
        <w:ind w:right="107" w:firstLine="0"/>
        <w:contextualSpacing w:val="0"/>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the current position holders continue to serve for the next term. </w:t>
      </w:r>
    </w:p>
    <w:p w14:paraId="6A43E7E5"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If there is only one new nomination for a named position, then the incumbent will automatically be on the ballot for that named position. </w:t>
      </w:r>
    </w:p>
    <w:p w14:paraId="4A242684" w14:textId="77777777" w:rsidR="00AA67D8" w:rsidRPr="00AA67D8"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Each member may vote on the Election Day, by secret ballot, for one candidate for each board position that is up for election. No member may vote by proxy. </w:t>
      </w:r>
    </w:p>
    <w:p w14:paraId="5EACC658" w14:textId="2FDBB16F" w:rsidR="00386FEB" w:rsidRDefault="00AA67D8" w:rsidP="00AF75BF">
      <w:pPr>
        <w:pStyle w:val="ListParagraph"/>
        <w:widowControl w:val="0"/>
        <w:numPr>
          <w:ilvl w:val="1"/>
          <w:numId w:val="70"/>
        </w:numPr>
        <w:pBdr>
          <w:top w:val="nil"/>
          <w:left w:val="nil"/>
          <w:bottom w:val="nil"/>
          <w:right w:val="nil"/>
          <w:between w:val="nil"/>
        </w:pBdr>
        <w:spacing w:before="8" w:after="120" w:line="240" w:lineRule="auto"/>
        <w:ind w:left="1440" w:right="107"/>
        <w:contextualSpacing w:val="0"/>
        <w:jc w:val="both"/>
        <w:rPr>
          <w:rFonts w:asciiTheme="majorHAnsi" w:hAnsiTheme="majorHAnsi" w:cstheme="majorHAnsi"/>
          <w:color w:val="000000"/>
          <w:sz w:val="24"/>
          <w:szCs w:val="24"/>
        </w:rPr>
      </w:pPr>
      <w:r w:rsidRPr="00AA67D8">
        <w:rPr>
          <w:rFonts w:asciiTheme="majorHAnsi" w:hAnsiTheme="majorHAnsi" w:cstheme="majorHAnsi"/>
          <w:color w:val="000000"/>
          <w:sz w:val="24"/>
          <w:szCs w:val="24"/>
        </w:rPr>
        <w:t xml:space="preserve">Paper copies of ballots shall be kept by the election commission for up to 60 days post-election date. 13. Results of the election shall be formally announced on the floor as soon as the counting of the ballots by the election commission is complete on the day of election. </w:t>
      </w:r>
      <w:r w:rsidR="003050A5" w:rsidRPr="00AA67D8">
        <w:rPr>
          <w:rFonts w:asciiTheme="majorHAnsi" w:hAnsiTheme="majorHAnsi" w:cstheme="majorHAnsi"/>
          <w:color w:val="000000"/>
          <w:sz w:val="24"/>
          <w:szCs w:val="24"/>
        </w:rPr>
        <w:t xml:space="preserve"> </w:t>
      </w:r>
    </w:p>
    <w:p w14:paraId="1A32CB90" w14:textId="77777777" w:rsidR="00AA67D8" w:rsidRPr="00AA67D8" w:rsidRDefault="00AA67D8" w:rsidP="00AA67D8">
      <w:pPr>
        <w:pStyle w:val="ListParagraph"/>
        <w:widowControl w:val="0"/>
        <w:pBdr>
          <w:top w:val="nil"/>
          <w:left w:val="nil"/>
          <w:bottom w:val="nil"/>
          <w:right w:val="nil"/>
          <w:between w:val="nil"/>
        </w:pBdr>
        <w:spacing w:before="8" w:line="244" w:lineRule="auto"/>
        <w:ind w:left="2160" w:right="107"/>
        <w:jc w:val="both"/>
        <w:rPr>
          <w:rFonts w:asciiTheme="majorHAnsi" w:hAnsiTheme="majorHAnsi" w:cstheme="majorHAnsi"/>
          <w:color w:val="000000"/>
          <w:sz w:val="24"/>
          <w:szCs w:val="24"/>
        </w:rPr>
      </w:pPr>
    </w:p>
    <w:p w14:paraId="3DF039C2" w14:textId="089EBEBA" w:rsidR="00B854E9" w:rsidRDefault="003050A5" w:rsidP="002038A6">
      <w:pPr>
        <w:pStyle w:val="ListParagraph"/>
        <w:widowControl w:val="0"/>
        <w:numPr>
          <w:ilvl w:val="0"/>
          <w:numId w:val="43"/>
        </w:numPr>
        <w:pBdr>
          <w:top w:val="nil"/>
          <w:left w:val="nil"/>
          <w:bottom w:val="nil"/>
          <w:right w:val="nil"/>
          <w:between w:val="nil"/>
        </w:pBdr>
        <w:spacing w:before="281"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Election Timeline </w:t>
      </w:r>
    </w:p>
    <w:p w14:paraId="4D078F9B" w14:textId="77777777" w:rsidR="00AF75BF" w:rsidRPr="00084F42" w:rsidRDefault="00AF75BF" w:rsidP="00AF75BF">
      <w:pPr>
        <w:pStyle w:val="ListParagraph"/>
        <w:widowControl w:val="0"/>
        <w:pBdr>
          <w:top w:val="nil"/>
          <w:left w:val="nil"/>
          <w:bottom w:val="nil"/>
          <w:right w:val="nil"/>
          <w:between w:val="nil"/>
        </w:pBdr>
        <w:spacing w:before="281" w:line="240" w:lineRule="auto"/>
        <w:rPr>
          <w:rFonts w:asciiTheme="majorHAnsi" w:hAnsiTheme="majorHAnsi" w:cstheme="majorHAnsi"/>
          <w:b/>
          <w:color w:val="000000"/>
          <w:sz w:val="24"/>
          <w:szCs w:val="24"/>
        </w:rPr>
      </w:pPr>
    </w:p>
    <w:p w14:paraId="73AEF99D" w14:textId="768FF0E8" w:rsidR="00386FEB" w:rsidRPr="00084F42" w:rsidRDefault="003050A5" w:rsidP="00AF75BF">
      <w:pPr>
        <w:pStyle w:val="ListParagraph"/>
        <w:widowControl w:val="0"/>
        <w:numPr>
          <w:ilvl w:val="3"/>
          <w:numId w:val="74"/>
        </w:numPr>
        <w:pBdr>
          <w:top w:val="nil"/>
          <w:left w:val="nil"/>
          <w:bottom w:val="nil"/>
          <w:right w:val="nil"/>
          <w:between w:val="nil"/>
        </w:pBdr>
        <w:spacing w:before="9" w:after="120" w:line="240" w:lineRule="auto"/>
        <w:ind w:left="1440" w:right="1228"/>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Elections are to be held every two years on the 2</w:t>
      </w:r>
      <w:r w:rsidRPr="00084F42">
        <w:rPr>
          <w:rFonts w:asciiTheme="majorHAnsi" w:hAnsiTheme="majorHAnsi" w:cstheme="majorHAnsi"/>
          <w:color w:val="000000"/>
          <w:sz w:val="24"/>
          <w:szCs w:val="24"/>
          <w:vertAlign w:val="superscript"/>
        </w:rPr>
        <w:t>nd</w:t>
      </w:r>
      <w:r w:rsidRPr="00084F42">
        <w:rPr>
          <w:rFonts w:asciiTheme="majorHAnsi" w:hAnsiTheme="majorHAnsi" w:cstheme="majorHAnsi"/>
          <w:color w:val="000000"/>
          <w:sz w:val="24"/>
          <w:szCs w:val="24"/>
        </w:rPr>
        <w:t>weekend of October for open positions. 2. New members are effective in their role on the 2</w:t>
      </w:r>
      <w:r w:rsidRPr="00084F42">
        <w:rPr>
          <w:rFonts w:asciiTheme="majorHAnsi" w:hAnsiTheme="majorHAnsi" w:cstheme="majorHAnsi"/>
          <w:color w:val="000000"/>
          <w:sz w:val="24"/>
          <w:szCs w:val="24"/>
          <w:vertAlign w:val="superscript"/>
        </w:rPr>
        <w:t xml:space="preserve">nd </w:t>
      </w:r>
      <w:r w:rsidRPr="00084F42">
        <w:rPr>
          <w:rFonts w:asciiTheme="majorHAnsi" w:hAnsiTheme="majorHAnsi" w:cstheme="majorHAnsi"/>
          <w:color w:val="000000"/>
          <w:sz w:val="24"/>
          <w:szCs w:val="24"/>
        </w:rPr>
        <w:t xml:space="preserve">Saturday of November. </w:t>
      </w:r>
    </w:p>
    <w:p w14:paraId="1AAADFD8" w14:textId="6DF1CDAC"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be set-up 60 days prior to elections. </w:t>
      </w:r>
    </w:p>
    <w:p w14:paraId="285A12D9" w14:textId="156E74EA"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timetable will be sent to members 6 weeks before the election. </w:t>
      </w:r>
    </w:p>
    <w:p w14:paraId="2291DD36" w14:textId="3421AA9E" w:rsidR="00386FEB" w:rsidRPr="00084F42" w:rsidRDefault="003050A5" w:rsidP="00AF75BF">
      <w:pPr>
        <w:pStyle w:val="ListParagraph"/>
        <w:widowControl w:val="0"/>
        <w:numPr>
          <w:ilvl w:val="3"/>
          <w:numId w:val="74"/>
        </w:numPr>
        <w:pBdr>
          <w:top w:val="nil"/>
          <w:left w:val="nil"/>
          <w:bottom w:val="nil"/>
          <w:right w:val="nil"/>
          <w:between w:val="nil"/>
        </w:pBdr>
        <w:spacing w:before="12" w:after="120" w:line="240" w:lineRule="auto"/>
        <w:ind w:left="1440" w:right="111"/>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Qualified candidate list of those seeking election will be sent to members three weeks before the election. </w:t>
      </w:r>
    </w:p>
    <w:p w14:paraId="651A5B77" w14:textId="24C91819" w:rsidR="00B915C6"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Election commission will set up introductory meeting between candidates and members of MHMA </w:t>
      </w:r>
    </w:p>
    <w:p w14:paraId="50E013F1" w14:textId="3B44E16D" w:rsidR="00386FEB" w:rsidRPr="00084F42" w:rsidRDefault="003050A5" w:rsidP="00AF75BF">
      <w:pPr>
        <w:pStyle w:val="ListParagraph"/>
        <w:widowControl w:val="0"/>
        <w:numPr>
          <w:ilvl w:val="3"/>
          <w:numId w:val="74"/>
        </w:numPr>
        <w:pBdr>
          <w:top w:val="nil"/>
          <w:left w:val="nil"/>
          <w:bottom w:val="nil"/>
          <w:right w:val="nil"/>
          <w:between w:val="nil"/>
        </w:pBdr>
        <w:spacing w:before="8" w:after="120" w:line="240" w:lineRule="auto"/>
        <w:ind w:left="1440" w:right="112"/>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List of qualified members eligible to vote provided to the election commission by the Board of Directors at least two </w:t>
      </w:r>
      <w:del w:id="36" w:author="Umar Sear" w:date="2022-05-07T13:27:00Z">
        <w:r w:rsidRPr="00084F42" w:rsidDel="007E467F">
          <w:rPr>
            <w:rFonts w:asciiTheme="majorHAnsi" w:hAnsiTheme="majorHAnsi" w:cstheme="majorHAnsi"/>
            <w:color w:val="000000"/>
            <w:sz w:val="24"/>
            <w:szCs w:val="24"/>
          </w:rPr>
          <w:delText>week</w:delText>
        </w:r>
      </w:del>
      <w:ins w:id="37" w:author="Umar Sear" w:date="2022-05-07T13:27:00Z">
        <w:r w:rsidR="007E467F" w:rsidRPr="00084F42">
          <w:rPr>
            <w:rFonts w:asciiTheme="majorHAnsi" w:hAnsiTheme="majorHAnsi" w:cstheme="majorHAnsi"/>
            <w:color w:val="000000"/>
            <w:sz w:val="24"/>
            <w:szCs w:val="24"/>
          </w:rPr>
          <w:t>weeks</w:t>
        </w:r>
      </w:ins>
      <w:r w:rsidRPr="00084F42">
        <w:rPr>
          <w:rFonts w:asciiTheme="majorHAnsi" w:hAnsiTheme="majorHAnsi" w:cstheme="majorHAnsi"/>
          <w:color w:val="000000"/>
          <w:sz w:val="24"/>
          <w:szCs w:val="24"/>
        </w:rPr>
        <w:t xml:space="preserve"> prior to the election date. </w:t>
      </w:r>
    </w:p>
    <w:p w14:paraId="6148D3C1" w14:textId="3AB401F3" w:rsidR="00F8487B" w:rsidRPr="00084F42" w:rsidRDefault="003050A5" w:rsidP="00AF75BF">
      <w:pPr>
        <w:pStyle w:val="ListParagraph"/>
        <w:widowControl w:val="0"/>
        <w:numPr>
          <w:ilvl w:val="3"/>
          <w:numId w:val="74"/>
        </w:numPr>
        <w:pBdr>
          <w:top w:val="nil"/>
          <w:left w:val="nil"/>
          <w:bottom w:val="nil"/>
          <w:right w:val="nil"/>
          <w:between w:val="nil"/>
        </w:pBdr>
        <w:spacing w:after="120" w:line="240" w:lineRule="auto"/>
        <w:ind w:left="1440" w:right="1944"/>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The election commission can reasonably change the timetable for</w:t>
      </w:r>
      <w:r w:rsidR="00AF75BF">
        <w:rPr>
          <w:rFonts w:asciiTheme="majorHAnsi" w:hAnsiTheme="majorHAnsi" w:cstheme="majorHAnsi"/>
          <w:color w:val="000000"/>
          <w:sz w:val="24"/>
          <w:szCs w:val="24"/>
        </w:rPr>
        <w:t xml:space="preserve"> </w:t>
      </w:r>
      <w:r w:rsidR="00AA44A1" w:rsidRPr="00084F42">
        <w:rPr>
          <w:rFonts w:asciiTheme="majorHAnsi" w:hAnsiTheme="majorHAnsi" w:cstheme="majorHAnsi"/>
          <w:color w:val="000000"/>
          <w:sz w:val="24"/>
          <w:szCs w:val="24"/>
        </w:rPr>
        <w:t>l</w:t>
      </w:r>
      <w:r w:rsidRPr="00084F42">
        <w:rPr>
          <w:rFonts w:asciiTheme="majorHAnsi" w:hAnsiTheme="majorHAnsi" w:cstheme="majorHAnsi"/>
          <w:color w:val="000000"/>
          <w:sz w:val="24"/>
          <w:szCs w:val="24"/>
        </w:rPr>
        <w:t xml:space="preserve">ogistics reasons. </w:t>
      </w:r>
    </w:p>
    <w:p w14:paraId="3F4E814A" w14:textId="77777777" w:rsidR="00F8487B" w:rsidRPr="00B526F3" w:rsidRDefault="00F8487B" w:rsidP="00B526F3">
      <w:pPr>
        <w:widowControl w:val="0"/>
        <w:pBdr>
          <w:top w:val="nil"/>
          <w:left w:val="nil"/>
          <w:bottom w:val="nil"/>
          <w:right w:val="nil"/>
          <w:between w:val="nil"/>
        </w:pBdr>
        <w:spacing w:before="8" w:line="451" w:lineRule="auto"/>
        <w:ind w:right="1945"/>
        <w:rPr>
          <w:rFonts w:asciiTheme="majorHAnsi" w:hAnsiTheme="majorHAnsi" w:cstheme="majorHAnsi"/>
          <w:color w:val="000000"/>
          <w:sz w:val="24"/>
          <w:szCs w:val="24"/>
        </w:rPr>
      </w:pPr>
    </w:p>
    <w:p w14:paraId="236FBFAA" w14:textId="5537C7ED" w:rsidR="00386FEB" w:rsidRPr="00084F42" w:rsidRDefault="003050A5" w:rsidP="002038A6">
      <w:pPr>
        <w:pStyle w:val="ListParagraph"/>
        <w:widowControl w:val="0"/>
        <w:numPr>
          <w:ilvl w:val="0"/>
          <w:numId w:val="43"/>
        </w:numPr>
        <w:pBdr>
          <w:top w:val="nil"/>
          <w:left w:val="nil"/>
          <w:bottom w:val="nil"/>
          <w:right w:val="nil"/>
          <w:between w:val="nil"/>
        </w:pBdr>
        <w:spacing w:before="8" w:line="451" w:lineRule="auto"/>
        <w:ind w:left="360" w:right="1945"/>
        <w:rPr>
          <w:rFonts w:asciiTheme="majorHAnsi" w:hAnsiTheme="majorHAnsi" w:cstheme="majorHAnsi"/>
          <w:color w:val="000000"/>
          <w:sz w:val="24"/>
          <w:szCs w:val="24"/>
        </w:rPr>
      </w:pPr>
      <w:r w:rsidRPr="00084F42">
        <w:rPr>
          <w:rFonts w:asciiTheme="majorHAnsi" w:hAnsiTheme="majorHAnsi" w:cstheme="majorHAnsi"/>
          <w:b/>
          <w:color w:val="000000"/>
          <w:sz w:val="24"/>
          <w:szCs w:val="24"/>
        </w:rPr>
        <w:t xml:space="preserve">Vacancy </w:t>
      </w:r>
    </w:p>
    <w:p w14:paraId="1118AF8F" w14:textId="777D7474" w:rsidR="00386FEB" w:rsidRDefault="003050A5" w:rsidP="002038A6">
      <w:pPr>
        <w:pStyle w:val="ListParagraph"/>
        <w:widowControl w:val="0"/>
        <w:pBdr>
          <w:top w:val="nil"/>
          <w:left w:val="nil"/>
          <w:bottom w:val="nil"/>
          <w:right w:val="nil"/>
          <w:between w:val="nil"/>
        </w:pBdr>
        <w:spacing w:before="457" w:line="243" w:lineRule="auto"/>
        <w:ind w:left="360" w:right="98"/>
        <w:jc w:val="both"/>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In case of a vacancy arising for the President, Secretary or the Treasurer, the board may appoint from the existing Board Members to fill that vacancy until the next elections. In case of a vacancy arising in any other position on the Board, for any reason, the Board of Directors shall have the authority to appoint a voting member of MHMA to that position until the next elections. Such an appointment shall not disqualify the appointee from contesting for a position on the Board in the immediately following elections. </w:t>
      </w:r>
    </w:p>
    <w:p w14:paraId="22E98F69" w14:textId="77777777" w:rsidR="00AF75BF" w:rsidRPr="00084F42" w:rsidRDefault="00AF75BF" w:rsidP="00AF75BF">
      <w:pPr>
        <w:pStyle w:val="ListParagraph"/>
        <w:widowControl w:val="0"/>
        <w:pBdr>
          <w:top w:val="nil"/>
          <w:left w:val="nil"/>
          <w:bottom w:val="nil"/>
          <w:right w:val="nil"/>
          <w:between w:val="nil"/>
        </w:pBdr>
        <w:spacing w:before="457" w:line="243" w:lineRule="auto"/>
        <w:ind w:left="1440" w:right="98"/>
        <w:jc w:val="both"/>
        <w:rPr>
          <w:rFonts w:asciiTheme="majorHAnsi" w:hAnsiTheme="majorHAnsi" w:cstheme="majorHAnsi"/>
          <w:color w:val="000000"/>
          <w:sz w:val="24"/>
          <w:szCs w:val="24"/>
        </w:rPr>
      </w:pPr>
    </w:p>
    <w:p w14:paraId="7B13A968" w14:textId="69B2AABD" w:rsidR="00386FEB" w:rsidRPr="00084F42" w:rsidRDefault="003050A5" w:rsidP="002038A6">
      <w:pPr>
        <w:pStyle w:val="ListParagraph"/>
        <w:widowControl w:val="0"/>
        <w:numPr>
          <w:ilvl w:val="0"/>
          <w:numId w:val="43"/>
        </w:numPr>
        <w:pBdr>
          <w:top w:val="nil"/>
          <w:left w:val="nil"/>
          <w:bottom w:val="nil"/>
          <w:right w:val="nil"/>
          <w:between w:val="nil"/>
        </w:pBdr>
        <w:spacing w:before="253" w:line="240" w:lineRule="auto"/>
        <w:ind w:left="360"/>
        <w:rPr>
          <w:rFonts w:asciiTheme="majorHAnsi" w:hAnsiTheme="majorHAnsi" w:cstheme="majorHAnsi"/>
          <w:b/>
          <w:color w:val="000000"/>
          <w:sz w:val="24"/>
          <w:szCs w:val="24"/>
        </w:rPr>
      </w:pPr>
      <w:r w:rsidRPr="00084F42">
        <w:rPr>
          <w:rFonts w:asciiTheme="majorHAnsi" w:hAnsiTheme="majorHAnsi" w:cstheme="majorHAnsi"/>
          <w:b/>
          <w:color w:val="000000"/>
          <w:sz w:val="24"/>
          <w:szCs w:val="24"/>
        </w:rPr>
        <w:t xml:space="preserve">Handling of Charge </w:t>
      </w:r>
    </w:p>
    <w:p w14:paraId="3C56FE48" w14:textId="41C2B8F8" w:rsidR="00386FEB" w:rsidRPr="00AF75BF" w:rsidRDefault="003050A5" w:rsidP="002038A6">
      <w:pPr>
        <w:widowControl w:val="0"/>
        <w:pBdr>
          <w:top w:val="nil"/>
          <w:left w:val="nil"/>
          <w:bottom w:val="nil"/>
          <w:right w:val="nil"/>
          <w:between w:val="nil"/>
        </w:pBdr>
        <w:spacing w:before="112" w:line="241" w:lineRule="auto"/>
        <w:ind w:left="360" w:right="98"/>
        <w:jc w:val="both"/>
        <w:rPr>
          <w:rFonts w:asciiTheme="majorHAnsi" w:hAnsiTheme="majorHAnsi" w:cstheme="majorHAnsi"/>
          <w:color w:val="000000"/>
          <w:sz w:val="24"/>
          <w:szCs w:val="24"/>
        </w:rPr>
      </w:pPr>
      <w:r w:rsidRPr="00AF75BF">
        <w:rPr>
          <w:rFonts w:asciiTheme="majorHAnsi" w:hAnsiTheme="majorHAnsi" w:cstheme="majorHAnsi"/>
          <w:color w:val="000000"/>
          <w:sz w:val="24"/>
          <w:szCs w:val="24"/>
        </w:rPr>
        <w:t xml:space="preserve">The new members of the Board of Directors shall take charge of their positions within four weeks of the formal announcement of the results of the elections. The formal succession and handing over </w:t>
      </w:r>
      <w:r w:rsidRPr="00AF75BF">
        <w:rPr>
          <w:rFonts w:asciiTheme="majorHAnsi" w:hAnsiTheme="majorHAnsi" w:cstheme="majorHAnsi"/>
          <w:color w:val="000000"/>
          <w:sz w:val="24"/>
          <w:szCs w:val="24"/>
        </w:rPr>
        <w:lastRenderedPageBreak/>
        <w:t>of the charge of the Board of Directors shall include operational</w:t>
      </w:r>
      <w:r w:rsidR="00F8487B" w:rsidRPr="00AF75BF">
        <w:rPr>
          <w:rFonts w:asciiTheme="majorHAnsi" w:hAnsiTheme="majorHAnsi" w:cstheme="majorHAnsi"/>
          <w:color w:val="000000"/>
          <w:sz w:val="24"/>
          <w:szCs w:val="24"/>
        </w:rPr>
        <w:t xml:space="preserve"> </w:t>
      </w:r>
      <w:r w:rsidRPr="00AF75BF">
        <w:rPr>
          <w:rFonts w:asciiTheme="majorHAnsi" w:hAnsiTheme="majorHAnsi" w:cstheme="majorHAnsi"/>
          <w:color w:val="000000"/>
          <w:sz w:val="24"/>
          <w:szCs w:val="24"/>
        </w:rPr>
        <w:t xml:space="preserve">matters including the following: </w:t>
      </w:r>
    </w:p>
    <w:p w14:paraId="7065E19A" w14:textId="5006B9F4" w:rsidR="00386FEB" w:rsidRPr="00084F42" w:rsidRDefault="003050A5" w:rsidP="00AF75BF">
      <w:pPr>
        <w:pStyle w:val="ListParagraph"/>
        <w:widowControl w:val="0"/>
        <w:numPr>
          <w:ilvl w:val="0"/>
          <w:numId w:val="75"/>
        </w:numPr>
        <w:pBdr>
          <w:top w:val="nil"/>
          <w:left w:val="nil"/>
          <w:bottom w:val="nil"/>
          <w:right w:val="nil"/>
          <w:between w:val="nil"/>
        </w:pBdr>
        <w:spacing w:before="135"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Membership and mailing lists </w:t>
      </w:r>
    </w:p>
    <w:p w14:paraId="0F8CBBCC" w14:textId="7DB14DF6" w:rsidR="00386FEB" w:rsidRPr="00084F42" w:rsidRDefault="003050A5" w:rsidP="00AF75BF">
      <w:pPr>
        <w:pStyle w:val="ListParagraph"/>
        <w:widowControl w:val="0"/>
        <w:numPr>
          <w:ilvl w:val="0"/>
          <w:numId w:val="75"/>
        </w:numPr>
        <w:pBdr>
          <w:top w:val="nil"/>
          <w:left w:val="nil"/>
          <w:bottom w:val="nil"/>
          <w:right w:val="nil"/>
          <w:between w:val="nil"/>
        </w:pBdr>
        <w:spacing w:before="7"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Records of the meetings of the Board of Directors </w:t>
      </w:r>
    </w:p>
    <w:p w14:paraId="250D357C" w14:textId="3ADE95A9"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Records of correspondence </w:t>
      </w:r>
    </w:p>
    <w:p w14:paraId="06C9AE9E" w14:textId="353E3BF9"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Account ledgers, check books and bank records for operations </w:t>
      </w:r>
    </w:p>
    <w:p w14:paraId="023C8B57" w14:textId="2CE68E16"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An inventory of the assets of the association. </w:t>
      </w:r>
    </w:p>
    <w:p w14:paraId="67BA34F6" w14:textId="1B89A234" w:rsidR="00386FE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All operating assets as recorded in the inventory </w:t>
      </w:r>
    </w:p>
    <w:p w14:paraId="1180146B" w14:textId="74B4621A" w:rsidR="00F8487B" w:rsidRPr="00084F42" w:rsidRDefault="003050A5" w:rsidP="00AF75BF">
      <w:pPr>
        <w:pStyle w:val="ListParagraph"/>
        <w:widowControl w:val="0"/>
        <w:numPr>
          <w:ilvl w:val="0"/>
          <w:numId w:val="75"/>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084F42">
        <w:rPr>
          <w:rFonts w:asciiTheme="majorHAnsi" w:hAnsiTheme="majorHAnsi" w:cstheme="majorHAnsi"/>
          <w:color w:val="000000"/>
          <w:sz w:val="24"/>
          <w:szCs w:val="24"/>
        </w:rPr>
        <w:t xml:space="preserve">All other relevant material </w:t>
      </w:r>
    </w:p>
    <w:p w14:paraId="3900DE3B" w14:textId="77777777" w:rsidR="00E86B8B" w:rsidRDefault="00E86B8B" w:rsidP="00E86B8B">
      <w:pPr>
        <w:rPr>
          <w:rFonts w:asciiTheme="majorHAnsi" w:hAnsiTheme="majorHAnsi" w:cstheme="majorHAnsi"/>
          <w:b/>
          <w:color w:val="000000"/>
          <w:sz w:val="24"/>
          <w:szCs w:val="24"/>
        </w:rPr>
      </w:pPr>
    </w:p>
    <w:p w14:paraId="2D6D5303" w14:textId="77777777" w:rsidR="00FC3E23" w:rsidRDefault="00FC3E23" w:rsidP="006A769D">
      <w:pPr>
        <w:rPr>
          <w:rFonts w:asciiTheme="majorHAnsi" w:hAnsiTheme="majorHAnsi" w:cstheme="majorHAnsi"/>
          <w:b/>
          <w:color w:val="000000"/>
          <w:sz w:val="24"/>
          <w:szCs w:val="24"/>
        </w:rPr>
      </w:pPr>
    </w:p>
    <w:p w14:paraId="2B534EB6" w14:textId="77777777" w:rsidR="00977A00" w:rsidRDefault="00977A00">
      <w:pPr>
        <w:rPr>
          <w:rFonts w:asciiTheme="majorHAnsi" w:hAnsiTheme="majorHAnsi"/>
          <w:b/>
          <w:sz w:val="32"/>
          <w:szCs w:val="48"/>
        </w:rPr>
      </w:pPr>
      <w:r>
        <w:br w:type="page"/>
      </w:r>
    </w:p>
    <w:p w14:paraId="15F305C1" w14:textId="2810E5F9" w:rsidR="00386FEB" w:rsidRPr="00B526F3" w:rsidRDefault="003050A5" w:rsidP="00FC3E23">
      <w:pPr>
        <w:pStyle w:val="Heading1"/>
      </w:pPr>
      <w:bookmarkStart w:id="38" w:name="_Toc102839956"/>
      <w:r w:rsidRPr="00B526F3">
        <w:lastRenderedPageBreak/>
        <w:t>Article IX – Amendments to the By Laws</w:t>
      </w:r>
      <w:bookmarkEnd w:id="38"/>
    </w:p>
    <w:p w14:paraId="2730851F" w14:textId="68CBE9DE" w:rsidR="00386FEB" w:rsidRPr="00B526F3" w:rsidRDefault="003050A5" w:rsidP="00B526F3">
      <w:pPr>
        <w:widowControl w:val="0"/>
        <w:pBdr>
          <w:top w:val="nil"/>
          <w:left w:val="nil"/>
          <w:bottom w:val="nil"/>
          <w:right w:val="nil"/>
          <w:between w:val="nil"/>
        </w:pBdr>
        <w:spacing w:before="456" w:line="244" w:lineRule="auto"/>
        <w:ind w:right="9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 xml:space="preserve">An amendment to the bylaws can be proposed by any MHMA member. The amendment </w:t>
      </w:r>
      <w:proofErr w:type="gramStart"/>
      <w:r w:rsidRPr="00B526F3">
        <w:rPr>
          <w:rFonts w:asciiTheme="majorHAnsi" w:hAnsiTheme="majorHAnsi" w:cstheme="majorHAnsi"/>
          <w:color w:val="000000"/>
          <w:sz w:val="24"/>
          <w:szCs w:val="24"/>
        </w:rPr>
        <w:t>has to</w:t>
      </w:r>
      <w:proofErr w:type="gramEnd"/>
      <w:r w:rsidRPr="00B526F3">
        <w:rPr>
          <w:rFonts w:asciiTheme="majorHAnsi" w:hAnsiTheme="majorHAnsi" w:cstheme="majorHAnsi"/>
          <w:color w:val="000000"/>
          <w:sz w:val="24"/>
          <w:szCs w:val="24"/>
        </w:rPr>
        <w:t xml:space="preserve"> be proposed in writing and first approved by at least 33 % of MHMA members</w:t>
      </w:r>
      <w:r w:rsidR="00FC7586" w:rsidRPr="00B526F3">
        <w:rPr>
          <w:rFonts w:asciiTheme="majorHAnsi" w:hAnsiTheme="majorHAnsi" w:cstheme="majorHAnsi"/>
          <w:color w:val="000000"/>
          <w:sz w:val="24"/>
          <w:szCs w:val="24"/>
        </w:rPr>
        <w:t xml:space="preserve"> (excluding current BOD and BOT)</w:t>
      </w:r>
      <w:r w:rsidRPr="00B526F3">
        <w:rPr>
          <w:rFonts w:asciiTheme="majorHAnsi" w:hAnsiTheme="majorHAnsi" w:cstheme="majorHAnsi"/>
          <w:color w:val="000000"/>
          <w:sz w:val="24"/>
          <w:szCs w:val="24"/>
        </w:rPr>
        <w:t xml:space="preserve"> and then carried by two thirds majority of the board of directors and by a simple majority of the board of trustees</w:t>
      </w:r>
      <w:r w:rsidR="00126B08" w:rsidRPr="00B526F3">
        <w:rPr>
          <w:rFonts w:asciiTheme="majorHAnsi" w:hAnsiTheme="majorHAnsi" w:cstheme="majorHAnsi"/>
          <w:color w:val="000000"/>
          <w:sz w:val="24"/>
          <w:szCs w:val="24"/>
        </w:rPr>
        <w:t xml:space="preserve"> within 8 weeks’ time</w:t>
      </w:r>
      <w:r w:rsidRPr="00B526F3">
        <w:rPr>
          <w:rFonts w:asciiTheme="majorHAnsi" w:hAnsiTheme="majorHAnsi" w:cstheme="majorHAnsi"/>
          <w:color w:val="000000"/>
          <w:sz w:val="24"/>
          <w:szCs w:val="24"/>
        </w:rPr>
        <w:t xml:space="preserve"> to be considered as adopted as a part of the bylaws. </w:t>
      </w:r>
    </w:p>
    <w:p w14:paraId="23B43BE5" w14:textId="276B8E0A" w:rsidR="00E86B8B" w:rsidRDefault="00E86B8B" w:rsidP="00E86B8B">
      <w:pPr>
        <w:rPr>
          <w:rFonts w:asciiTheme="majorHAnsi" w:hAnsiTheme="majorHAnsi" w:cstheme="majorHAnsi"/>
          <w:b/>
          <w:color w:val="000000"/>
          <w:sz w:val="24"/>
          <w:szCs w:val="24"/>
        </w:rPr>
      </w:pPr>
    </w:p>
    <w:p w14:paraId="6434EDF9" w14:textId="77777777" w:rsidR="00FC3E23" w:rsidRDefault="00FC3E23" w:rsidP="00E86B8B">
      <w:pPr>
        <w:rPr>
          <w:rFonts w:asciiTheme="majorHAnsi" w:hAnsiTheme="majorHAnsi" w:cstheme="majorHAnsi"/>
          <w:b/>
          <w:color w:val="000000"/>
          <w:sz w:val="24"/>
          <w:szCs w:val="24"/>
        </w:rPr>
      </w:pPr>
    </w:p>
    <w:p w14:paraId="7A40D163" w14:textId="77777777" w:rsidR="00977A00" w:rsidRDefault="00977A00">
      <w:pPr>
        <w:rPr>
          <w:rFonts w:asciiTheme="majorHAnsi" w:hAnsiTheme="majorHAnsi"/>
          <w:b/>
          <w:sz w:val="32"/>
          <w:szCs w:val="48"/>
        </w:rPr>
      </w:pPr>
      <w:r>
        <w:br w:type="page"/>
      </w:r>
    </w:p>
    <w:p w14:paraId="0B6FBF18" w14:textId="1EF00D74" w:rsidR="00386FEB" w:rsidRDefault="003050A5" w:rsidP="00287544">
      <w:pPr>
        <w:pStyle w:val="Heading1"/>
      </w:pPr>
      <w:bookmarkStart w:id="39" w:name="_Toc102839957"/>
      <w:r w:rsidRPr="00B526F3">
        <w:lastRenderedPageBreak/>
        <w:t>Article X – Major Assets and Liabilities of MHMA</w:t>
      </w:r>
      <w:bookmarkEnd w:id="39"/>
    </w:p>
    <w:p w14:paraId="20C3679A" w14:textId="77777777" w:rsidR="0006474A" w:rsidRPr="00B526F3" w:rsidRDefault="0006474A" w:rsidP="00E86B8B">
      <w:pPr>
        <w:jc w:val="center"/>
        <w:rPr>
          <w:rFonts w:asciiTheme="majorHAnsi" w:hAnsiTheme="majorHAnsi" w:cstheme="majorHAnsi"/>
          <w:b/>
          <w:color w:val="000000"/>
          <w:sz w:val="24"/>
          <w:szCs w:val="24"/>
        </w:rPr>
      </w:pPr>
    </w:p>
    <w:p w14:paraId="5902C479" w14:textId="4AD82866" w:rsidR="00386FEB" w:rsidRDefault="003050A5" w:rsidP="00E86B8B">
      <w:pPr>
        <w:pStyle w:val="ListParagraph"/>
        <w:widowControl w:val="0"/>
        <w:numPr>
          <w:ilvl w:val="3"/>
          <w:numId w:val="43"/>
        </w:numPr>
        <w:pBdr>
          <w:top w:val="nil"/>
          <w:left w:val="nil"/>
          <w:bottom w:val="nil"/>
          <w:right w:val="nil"/>
          <w:between w:val="nil"/>
        </w:pBdr>
        <w:spacing w:before="61"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Definitions </w:t>
      </w:r>
    </w:p>
    <w:p w14:paraId="6192B336" w14:textId="77777777" w:rsidR="00E86B8B" w:rsidRPr="00E86B8B" w:rsidRDefault="00E86B8B" w:rsidP="00E86B8B">
      <w:pPr>
        <w:pStyle w:val="ListParagraph"/>
        <w:widowControl w:val="0"/>
        <w:pBdr>
          <w:top w:val="nil"/>
          <w:left w:val="nil"/>
          <w:bottom w:val="nil"/>
          <w:right w:val="nil"/>
          <w:between w:val="nil"/>
        </w:pBdr>
        <w:spacing w:before="61" w:line="240" w:lineRule="auto"/>
        <w:ind w:left="360"/>
        <w:rPr>
          <w:rFonts w:asciiTheme="majorHAnsi" w:hAnsiTheme="majorHAnsi" w:cstheme="majorHAnsi"/>
          <w:b/>
          <w:color w:val="000000"/>
          <w:sz w:val="24"/>
          <w:szCs w:val="24"/>
        </w:rPr>
      </w:pPr>
    </w:p>
    <w:p w14:paraId="5A383E1B" w14:textId="77777777" w:rsidR="00386FEB" w:rsidRPr="00E86B8B" w:rsidRDefault="003050A5" w:rsidP="00E86B8B">
      <w:pPr>
        <w:pStyle w:val="ListParagraph"/>
        <w:widowControl w:val="0"/>
        <w:numPr>
          <w:ilvl w:val="0"/>
          <w:numId w:val="76"/>
        </w:numPr>
        <w:pBdr>
          <w:top w:val="nil"/>
          <w:left w:val="nil"/>
          <w:bottom w:val="nil"/>
          <w:right w:val="nil"/>
          <w:between w:val="nil"/>
        </w:pBdr>
        <w:spacing w:before="11"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MHMA assets are categorized as below based their purchase value </w:t>
      </w:r>
    </w:p>
    <w:p w14:paraId="3AB37E15" w14:textId="41CA3250"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Category I - up</w:t>
      </w:r>
      <w:r w:rsidR="005232C4" w:rsidRPr="00E86B8B">
        <w:rPr>
          <w:rFonts w:asciiTheme="majorHAnsi" w:hAnsiTheme="majorHAnsi" w:cstheme="majorHAnsi"/>
          <w:color w:val="000000"/>
          <w:sz w:val="24"/>
          <w:szCs w:val="24"/>
        </w:rPr>
        <w:t xml:space="preserve"> </w:t>
      </w:r>
      <w:r w:rsidRPr="00E86B8B">
        <w:rPr>
          <w:rFonts w:asciiTheme="majorHAnsi" w:hAnsiTheme="majorHAnsi" w:cstheme="majorHAnsi"/>
          <w:color w:val="000000"/>
          <w:sz w:val="24"/>
          <w:szCs w:val="24"/>
        </w:rPr>
        <w:t xml:space="preserve">to $5000 </w:t>
      </w:r>
    </w:p>
    <w:p w14:paraId="12F8B12A" w14:textId="77777777" w:rsidR="00386FEB" w:rsidRPr="00E86B8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 - between $5001 and $50,000 </w:t>
      </w:r>
    </w:p>
    <w:p w14:paraId="69B16150" w14:textId="25BEDB71" w:rsidR="00386FEB" w:rsidRDefault="003050A5" w:rsidP="00E86B8B">
      <w:pPr>
        <w:pStyle w:val="ListParagraph"/>
        <w:widowControl w:val="0"/>
        <w:numPr>
          <w:ilvl w:val="0"/>
          <w:numId w:val="76"/>
        </w:numPr>
        <w:pBdr>
          <w:top w:val="nil"/>
          <w:left w:val="nil"/>
          <w:bottom w:val="nil"/>
          <w:right w:val="nil"/>
          <w:between w:val="nil"/>
        </w:pBdr>
        <w:spacing w:before="12" w:after="120" w:line="240" w:lineRule="auto"/>
        <w:ind w:left="1440"/>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Category III - greater than $50,000 </w:t>
      </w:r>
    </w:p>
    <w:p w14:paraId="25F539B2" w14:textId="77777777" w:rsidR="00E86B8B" w:rsidRPr="00E86B8B" w:rsidRDefault="00E86B8B" w:rsidP="00E86B8B">
      <w:pPr>
        <w:pStyle w:val="ListParagraph"/>
        <w:widowControl w:val="0"/>
        <w:pBdr>
          <w:top w:val="nil"/>
          <w:left w:val="nil"/>
          <w:bottom w:val="nil"/>
          <w:right w:val="nil"/>
          <w:between w:val="nil"/>
        </w:pBdr>
        <w:spacing w:before="12" w:line="240" w:lineRule="auto"/>
        <w:ind w:left="1440"/>
        <w:rPr>
          <w:rFonts w:asciiTheme="majorHAnsi" w:hAnsiTheme="majorHAnsi" w:cstheme="majorHAnsi"/>
          <w:color w:val="000000"/>
          <w:sz w:val="24"/>
          <w:szCs w:val="24"/>
        </w:rPr>
      </w:pPr>
    </w:p>
    <w:p w14:paraId="54EF17B9" w14:textId="434203A8" w:rsidR="00386FEB" w:rsidRDefault="003050A5" w:rsidP="00E86B8B">
      <w:pPr>
        <w:pStyle w:val="ListParagraph"/>
        <w:widowControl w:val="0"/>
        <w:numPr>
          <w:ilvl w:val="3"/>
          <w:numId w:val="43"/>
        </w:numPr>
        <w:pBdr>
          <w:top w:val="nil"/>
          <w:left w:val="nil"/>
          <w:bottom w:val="nil"/>
          <w:right w:val="nil"/>
          <w:between w:val="nil"/>
        </w:pBdr>
        <w:spacing w:before="555" w:line="240" w:lineRule="auto"/>
        <w:ind w:left="360"/>
        <w:rPr>
          <w:rFonts w:asciiTheme="majorHAnsi" w:hAnsiTheme="majorHAnsi" w:cstheme="majorHAnsi"/>
          <w:b/>
          <w:color w:val="000000"/>
          <w:sz w:val="24"/>
          <w:szCs w:val="24"/>
        </w:rPr>
      </w:pPr>
      <w:r w:rsidRPr="00E86B8B">
        <w:rPr>
          <w:rFonts w:asciiTheme="majorHAnsi" w:hAnsiTheme="majorHAnsi" w:cstheme="majorHAnsi"/>
          <w:b/>
          <w:color w:val="000000"/>
          <w:sz w:val="24"/>
          <w:szCs w:val="24"/>
        </w:rPr>
        <w:t xml:space="preserve">Acquisition and Disposal of Assets </w:t>
      </w:r>
    </w:p>
    <w:p w14:paraId="569318B3" w14:textId="77777777" w:rsidR="00E86B8B" w:rsidRPr="00E86B8B" w:rsidRDefault="00E86B8B" w:rsidP="00E86B8B">
      <w:pPr>
        <w:pStyle w:val="ListParagraph"/>
        <w:widowControl w:val="0"/>
        <w:pBdr>
          <w:top w:val="nil"/>
          <w:left w:val="nil"/>
          <w:bottom w:val="nil"/>
          <w:right w:val="nil"/>
          <w:between w:val="nil"/>
        </w:pBdr>
        <w:spacing w:before="555" w:line="240" w:lineRule="auto"/>
        <w:ind w:left="360"/>
        <w:rPr>
          <w:rFonts w:asciiTheme="majorHAnsi" w:hAnsiTheme="majorHAnsi" w:cstheme="majorHAnsi"/>
          <w:b/>
          <w:color w:val="000000"/>
          <w:sz w:val="24"/>
          <w:szCs w:val="24"/>
        </w:rPr>
      </w:pPr>
    </w:p>
    <w:p w14:paraId="6E30BE91" w14:textId="06FD4EC2" w:rsidR="008B6A77"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 can be acquired/disposed by board of directors without any additional approval </w:t>
      </w:r>
    </w:p>
    <w:p w14:paraId="736DEFFE" w14:textId="504CC59A" w:rsidR="00386FEB" w:rsidRPr="00E86B8B" w:rsidRDefault="003050A5" w:rsidP="00E86B8B">
      <w:pPr>
        <w:pStyle w:val="ListParagraph"/>
        <w:widowControl w:val="0"/>
        <w:numPr>
          <w:ilvl w:val="0"/>
          <w:numId w:val="70"/>
        </w:numPr>
        <w:pBdr>
          <w:top w:val="nil"/>
          <w:left w:val="nil"/>
          <w:bottom w:val="nil"/>
          <w:right w:val="nil"/>
          <w:between w:val="nil"/>
        </w:pBdr>
        <w:spacing w:after="120" w:line="245" w:lineRule="auto"/>
        <w:ind w:right="115"/>
        <w:contextualSpacing w:val="0"/>
        <w:rPr>
          <w:rFonts w:asciiTheme="majorHAnsi" w:hAnsiTheme="majorHAnsi" w:cstheme="majorHAnsi"/>
          <w:color w:val="000000"/>
          <w:sz w:val="24"/>
          <w:szCs w:val="24"/>
        </w:rPr>
      </w:pPr>
      <w:r w:rsidRPr="00E86B8B">
        <w:rPr>
          <w:rFonts w:asciiTheme="majorHAnsi" w:hAnsiTheme="majorHAnsi" w:cstheme="majorHAnsi"/>
          <w:color w:val="000000"/>
          <w:sz w:val="24"/>
          <w:szCs w:val="24"/>
        </w:rPr>
        <w:t xml:space="preserve">Assets in category II must require approval by both board of directors and board of trustees 3. Assets in category III must require approval by board of directors, board of trustees and at least 33% of the MHMA members </w:t>
      </w:r>
    </w:p>
    <w:p w14:paraId="5B9CD0AB" w14:textId="1FFD69F8" w:rsidR="00386FEB" w:rsidRPr="00FC3E23" w:rsidRDefault="00E86B8B" w:rsidP="00FC3E23">
      <w:pPr>
        <w:pStyle w:val="Heading1"/>
        <w:rPr>
          <w:rFonts w:cstheme="majorHAnsi"/>
          <w:color w:val="000000"/>
          <w:sz w:val="24"/>
          <w:szCs w:val="24"/>
        </w:rPr>
      </w:pPr>
      <w:r>
        <w:rPr>
          <w:rFonts w:cstheme="majorHAnsi"/>
          <w:color w:val="000000"/>
          <w:sz w:val="24"/>
          <w:szCs w:val="24"/>
        </w:rPr>
        <w:br w:type="page"/>
      </w:r>
      <w:bookmarkStart w:id="40" w:name="_Toc102839958"/>
      <w:r w:rsidR="003050A5" w:rsidRPr="00B526F3">
        <w:lastRenderedPageBreak/>
        <w:t>Article XI – Committees</w:t>
      </w:r>
      <w:bookmarkEnd w:id="40"/>
    </w:p>
    <w:p w14:paraId="5888C7AA" w14:textId="0677959D" w:rsidR="004F071D" w:rsidRPr="000229F2" w:rsidRDefault="003050A5" w:rsidP="002038A6">
      <w:pPr>
        <w:pStyle w:val="ListParagraph"/>
        <w:widowControl w:val="0"/>
        <w:numPr>
          <w:ilvl w:val="0"/>
          <w:numId w:val="77"/>
        </w:numPr>
        <w:pBdr>
          <w:top w:val="nil"/>
          <w:left w:val="nil"/>
          <w:bottom w:val="nil"/>
          <w:right w:val="nil"/>
          <w:between w:val="nil"/>
        </w:pBdr>
        <w:spacing w:before="511" w:after="120" w:line="240" w:lineRule="auto"/>
        <w:ind w:left="360" w:right="9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The MHMA shall have statutory committees </w:t>
      </w:r>
      <w:proofErr w:type="gramStart"/>
      <w:r w:rsidRPr="000229F2">
        <w:rPr>
          <w:rFonts w:asciiTheme="majorHAnsi" w:hAnsiTheme="majorHAnsi" w:cstheme="majorHAnsi"/>
          <w:color w:val="000000"/>
          <w:sz w:val="24"/>
          <w:szCs w:val="24"/>
        </w:rPr>
        <w:t>in order to</w:t>
      </w:r>
      <w:proofErr w:type="gramEnd"/>
      <w:r w:rsidRPr="000229F2">
        <w:rPr>
          <w:rFonts w:asciiTheme="majorHAnsi" w:hAnsiTheme="majorHAnsi" w:cstheme="majorHAnsi"/>
          <w:color w:val="000000"/>
          <w:sz w:val="24"/>
          <w:szCs w:val="24"/>
        </w:rPr>
        <w:t xml:space="preserve"> assist the Board of Directors and Board of Trustees and encourage a larger community involvement in the administration and operation of MHMA. The goals, objectives and budget of the committees</w:t>
      </w:r>
      <w:r w:rsidR="006E1943"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shall be set on an annual basis by the board of directors.</w:t>
      </w:r>
    </w:p>
    <w:p w14:paraId="277CF1AF" w14:textId="5CD10BD7" w:rsidR="00386FEB" w:rsidRPr="000229F2" w:rsidRDefault="003050A5" w:rsidP="002038A6">
      <w:pPr>
        <w:pStyle w:val="ListParagraph"/>
        <w:widowControl w:val="0"/>
        <w:numPr>
          <w:ilvl w:val="0"/>
          <w:numId w:val="77"/>
        </w:numPr>
        <w:pBdr>
          <w:top w:val="nil"/>
          <w:left w:val="nil"/>
          <w:bottom w:val="nil"/>
          <w:right w:val="nil"/>
          <w:between w:val="nil"/>
        </w:pBdr>
        <w:spacing w:after="120" w:line="240" w:lineRule="auto"/>
        <w:ind w:left="360" w:right="101"/>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committee</w:t>
      </w:r>
      <w:r w:rsidR="006E1943" w:rsidRPr="000229F2">
        <w:rPr>
          <w:rFonts w:asciiTheme="majorHAnsi" w:hAnsiTheme="majorHAnsi" w:cstheme="majorHAnsi"/>
          <w:color w:val="000000"/>
          <w:sz w:val="24"/>
          <w:szCs w:val="24"/>
        </w:rPr>
        <w:t>s</w:t>
      </w:r>
      <w:r w:rsidRPr="000229F2">
        <w:rPr>
          <w:rFonts w:asciiTheme="majorHAnsi" w:hAnsiTheme="majorHAnsi" w:cstheme="majorHAnsi"/>
          <w:color w:val="000000"/>
          <w:sz w:val="24"/>
          <w:szCs w:val="24"/>
        </w:rPr>
        <w:t xml:space="preserve"> shall be appointed by the Board of Directors (with the exclusion of Construction and Religious committees</w:t>
      </w:r>
      <w:r w:rsidR="00693EA6" w:rsidRPr="000229F2">
        <w:rPr>
          <w:rFonts w:asciiTheme="majorHAnsi" w:hAnsiTheme="majorHAnsi" w:cstheme="majorHAnsi"/>
          <w:color w:val="000000"/>
          <w:sz w:val="24"/>
          <w:szCs w:val="24"/>
        </w:rPr>
        <w:t xml:space="preserve"> which will be appointed by the Board of Trustees</w:t>
      </w:r>
      <w:r w:rsidRPr="000229F2">
        <w:rPr>
          <w:rFonts w:asciiTheme="majorHAnsi" w:hAnsiTheme="majorHAnsi" w:cstheme="majorHAnsi"/>
          <w:color w:val="000000"/>
          <w:sz w:val="24"/>
          <w:szCs w:val="24"/>
        </w:rPr>
        <w:t xml:space="preserve">) for a period of one year and can be extended from time to time. Such appointments shall be on a voluntary basis and the chairpersons of the committees shall be responsible for taking the initiative in recruiting members for them. </w:t>
      </w:r>
    </w:p>
    <w:p w14:paraId="0B51F196" w14:textId="5124AE65" w:rsidR="00E86B8B" w:rsidRPr="000229F2" w:rsidRDefault="003050A5" w:rsidP="002038A6">
      <w:pPr>
        <w:pStyle w:val="ListParagraph"/>
        <w:widowControl w:val="0"/>
        <w:numPr>
          <w:ilvl w:val="0"/>
          <w:numId w:val="77"/>
        </w:numPr>
        <w:pBdr>
          <w:top w:val="nil"/>
          <w:left w:val="nil"/>
          <w:bottom w:val="nil"/>
          <w:right w:val="nil"/>
          <w:between w:val="nil"/>
        </w:pBdr>
        <w:spacing w:before="12" w:after="120" w:line="240" w:lineRule="auto"/>
        <w:ind w:left="360" w:right="106"/>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The board of trustees may instruct the board of directors to form a committee for a special purpose and specific time, to report to the board of trustees. </w:t>
      </w:r>
    </w:p>
    <w:p w14:paraId="316D5DC6" w14:textId="4771011C" w:rsidR="00E86B8B" w:rsidRPr="000229F2" w:rsidRDefault="00C42064" w:rsidP="002038A6">
      <w:pPr>
        <w:pStyle w:val="ListParagraph"/>
        <w:widowControl w:val="0"/>
        <w:numPr>
          <w:ilvl w:val="0"/>
          <w:numId w:val="77"/>
        </w:numPr>
        <w:pBdr>
          <w:top w:val="nil"/>
          <w:left w:val="nil"/>
          <w:bottom w:val="nil"/>
          <w:right w:val="nil"/>
          <w:between w:val="nil"/>
        </w:pBdr>
        <w:spacing w:before="16" w:after="120" w:line="240" w:lineRule="auto"/>
        <w:ind w:left="360" w:right="112"/>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Statutory c</w:t>
      </w:r>
      <w:r w:rsidR="003050A5" w:rsidRPr="000229F2">
        <w:rPr>
          <w:rFonts w:asciiTheme="majorHAnsi" w:hAnsiTheme="majorHAnsi" w:cstheme="majorHAnsi"/>
          <w:color w:val="000000"/>
          <w:sz w:val="24"/>
          <w:szCs w:val="24"/>
        </w:rPr>
        <w:t xml:space="preserve">ommittee appointments </w:t>
      </w:r>
      <w:r w:rsidRPr="000229F2">
        <w:rPr>
          <w:rFonts w:asciiTheme="majorHAnsi" w:hAnsiTheme="majorHAnsi" w:cstheme="majorHAnsi"/>
          <w:color w:val="000000"/>
          <w:sz w:val="24"/>
          <w:szCs w:val="24"/>
        </w:rPr>
        <w:t xml:space="preserve">for the listed committees below </w:t>
      </w:r>
      <w:r w:rsidR="003050A5" w:rsidRPr="000229F2">
        <w:rPr>
          <w:rFonts w:asciiTheme="majorHAnsi" w:hAnsiTheme="majorHAnsi" w:cstheme="majorHAnsi"/>
          <w:color w:val="000000"/>
          <w:sz w:val="24"/>
          <w:szCs w:val="24"/>
        </w:rPr>
        <w:t xml:space="preserve">shall be finalized and announced to the members of MHMA within </w:t>
      </w:r>
      <w:r w:rsidRPr="000229F2">
        <w:rPr>
          <w:rFonts w:asciiTheme="majorHAnsi" w:hAnsiTheme="majorHAnsi" w:cstheme="majorHAnsi"/>
          <w:color w:val="000000"/>
          <w:sz w:val="24"/>
          <w:szCs w:val="24"/>
        </w:rPr>
        <w:t xml:space="preserve">six </w:t>
      </w:r>
      <w:r w:rsidR="003050A5" w:rsidRPr="000229F2">
        <w:rPr>
          <w:rFonts w:asciiTheme="majorHAnsi" w:hAnsiTheme="majorHAnsi" w:cstheme="majorHAnsi"/>
          <w:color w:val="000000"/>
          <w:sz w:val="24"/>
          <w:szCs w:val="24"/>
        </w:rPr>
        <w:t xml:space="preserve">weeks of coming into office of a new Board of Directors. </w:t>
      </w:r>
      <w:r w:rsidR="006E1943" w:rsidRPr="000229F2">
        <w:rPr>
          <w:rFonts w:asciiTheme="majorHAnsi" w:hAnsiTheme="majorHAnsi" w:cstheme="majorHAnsi"/>
          <w:color w:val="000000"/>
          <w:sz w:val="24"/>
          <w:szCs w:val="24"/>
        </w:rPr>
        <w:t>BOD may cho</w:t>
      </w:r>
      <w:r w:rsidR="00AA35E8" w:rsidRPr="000229F2">
        <w:rPr>
          <w:rFonts w:asciiTheme="majorHAnsi" w:hAnsiTheme="majorHAnsi" w:cstheme="majorHAnsi"/>
          <w:color w:val="000000"/>
          <w:sz w:val="24"/>
          <w:szCs w:val="24"/>
        </w:rPr>
        <w:t>o</w:t>
      </w:r>
      <w:r w:rsidR="006E1943" w:rsidRPr="000229F2">
        <w:rPr>
          <w:rFonts w:asciiTheme="majorHAnsi" w:hAnsiTheme="majorHAnsi" w:cstheme="majorHAnsi"/>
          <w:color w:val="000000"/>
          <w:sz w:val="24"/>
          <w:szCs w:val="24"/>
        </w:rPr>
        <w:t xml:space="preserve">se to announce </w:t>
      </w:r>
      <w:r w:rsidR="00AA35E8" w:rsidRPr="000229F2">
        <w:rPr>
          <w:rFonts w:asciiTheme="majorHAnsi" w:hAnsiTheme="majorHAnsi" w:cstheme="majorHAnsi"/>
          <w:color w:val="000000"/>
          <w:sz w:val="24"/>
          <w:szCs w:val="24"/>
        </w:rPr>
        <w:t>additional</w:t>
      </w:r>
      <w:r w:rsidR="006E1943" w:rsidRPr="000229F2">
        <w:rPr>
          <w:rFonts w:asciiTheme="majorHAnsi" w:hAnsiTheme="majorHAnsi" w:cstheme="majorHAnsi"/>
          <w:color w:val="000000"/>
          <w:sz w:val="24"/>
          <w:szCs w:val="24"/>
        </w:rPr>
        <w:t xml:space="preserve"> committees as per need basis anytime of the year</w:t>
      </w:r>
    </w:p>
    <w:p w14:paraId="16184E7A" w14:textId="64381701" w:rsidR="00E86B8B" w:rsidRPr="000229F2" w:rsidRDefault="003050A5" w:rsidP="002038A6">
      <w:pPr>
        <w:pStyle w:val="ListParagraph"/>
        <w:widowControl w:val="0"/>
        <w:numPr>
          <w:ilvl w:val="0"/>
          <w:numId w:val="77"/>
        </w:numPr>
        <w:pBdr>
          <w:top w:val="nil"/>
          <w:left w:val="nil"/>
          <w:bottom w:val="nil"/>
          <w:right w:val="nil"/>
          <w:between w:val="nil"/>
        </w:pBdr>
        <w:spacing w:before="18" w:after="120" w:line="240" w:lineRule="auto"/>
        <w:ind w:left="360" w:right="99"/>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One or more board of directors shall be </w:t>
      </w:r>
      <w:del w:id="41" w:author="Umar Sear" w:date="2022-05-07T13:28:00Z">
        <w:r w:rsidRPr="000229F2" w:rsidDel="007E467F">
          <w:rPr>
            <w:rFonts w:asciiTheme="majorHAnsi" w:hAnsiTheme="majorHAnsi" w:cstheme="majorHAnsi"/>
            <w:color w:val="000000"/>
            <w:sz w:val="24"/>
            <w:szCs w:val="24"/>
          </w:rPr>
          <w:delText>an ex-officio</w:delText>
        </w:r>
      </w:del>
      <w:ins w:id="42" w:author="Umar Sear" w:date="2022-05-07T13:28:00Z">
        <w:r w:rsidR="007E467F" w:rsidRPr="000229F2">
          <w:rPr>
            <w:rFonts w:asciiTheme="majorHAnsi" w:hAnsiTheme="majorHAnsi" w:cstheme="majorHAnsi"/>
            <w:color w:val="000000"/>
            <w:sz w:val="24"/>
            <w:szCs w:val="24"/>
          </w:rPr>
          <w:t>ex-officio</w:t>
        </w:r>
      </w:ins>
      <w:r w:rsidRPr="000229F2">
        <w:rPr>
          <w:rFonts w:asciiTheme="majorHAnsi" w:hAnsiTheme="majorHAnsi" w:cstheme="majorHAnsi"/>
          <w:color w:val="000000"/>
          <w:sz w:val="24"/>
          <w:szCs w:val="24"/>
        </w:rPr>
        <w:t>,</w:t>
      </w:r>
      <w:r w:rsidR="00535832" w:rsidRPr="000229F2">
        <w:rPr>
          <w:rFonts w:asciiTheme="majorHAnsi" w:hAnsiTheme="majorHAnsi" w:cstheme="majorHAnsi"/>
          <w:color w:val="000000"/>
          <w:sz w:val="24"/>
          <w:szCs w:val="24"/>
        </w:rPr>
        <w:t xml:space="preserve"> </w:t>
      </w:r>
      <w:r w:rsidRPr="000229F2">
        <w:rPr>
          <w:rFonts w:asciiTheme="majorHAnsi" w:hAnsiTheme="majorHAnsi" w:cstheme="majorHAnsi"/>
          <w:color w:val="000000"/>
          <w:sz w:val="24"/>
          <w:szCs w:val="24"/>
        </w:rPr>
        <w:t xml:space="preserve">non-voting member of all the committees of MHMA. </w:t>
      </w:r>
    </w:p>
    <w:p w14:paraId="63FF34A3" w14:textId="3771C83F" w:rsidR="00386FEB" w:rsidRDefault="003050A5"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All committee members must be MHMA members. </w:t>
      </w:r>
    </w:p>
    <w:p w14:paraId="231BD91A" w14:textId="451EA089" w:rsidR="000229F2" w:rsidRPr="000229F2" w:rsidRDefault="000229F2" w:rsidP="002038A6">
      <w:pPr>
        <w:pStyle w:val="ListParagraph"/>
        <w:widowControl w:val="0"/>
        <w:numPr>
          <w:ilvl w:val="0"/>
          <w:numId w:val="77"/>
        </w:numPr>
        <w:pBdr>
          <w:top w:val="nil"/>
          <w:left w:val="nil"/>
          <w:bottom w:val="nil"/>
          <w:right w:val="nil"/>
          <w:between w:val="nil"/>
        </w:pBdr>
        <w:spacing w:before="17" w:after="120" w:line="240" w:lineRule="auto"/>
        <w:ind w:left="36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The MHMA shall have the following committees. Unless otherwise stated all committees report to the Board of Directors.</w:t>
      </w:r>
    </w:p>
    <w:p w14:paraId="50932FD9" w14:textId="0573115A" w:rsidR="00386FEB" w:rsidRPr="000229F2" w:rsidRDefault="003050A5" w:rsidP="000229F2">
      <w:pPr>
        <w:pStyle w:val="ListParagraph"/>
        <w:widowControl w:val="0"/>
        <w:numPr>
          <w:ilvl w:val="1"/>
          <w:numId w:val="77"/>
        </w:numPr>
        <w:pBdr>
          <w:top w:val="nil"/>
          <w:left w:val="nil"/>
          <w:bottom w:val="nil"/>
          <w:right w:val="nil"/>
          <w:between w:val="nil"/>
        </w:pBdr>
        <w:spacing w:before="12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Facilities Committee</w:t>
      </w:r>
      <w:r w:rsidRPr="000229F2">
        <w:rPr>
          <w:rFonts w:asciiTheme="majorHAnsi" w:hAnsiTheme="majorHAnsi" w:cstheme="majorHAnsi"/>
          <w:color w:val="000000"/>
          <w:sz w:val="24"/>
          <w:szCs w:val="24"/>
        </w:rPr>
        <w:t xml:space="preserve"> </w:t>
      </w:r>
    </w:p>
    <w:p w14:paraId="5814AAAF" w14:textId="77777777" w:rsid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a smooth operation of the facility. It shall also oversee the upkeep and maintenance of the facility. </w:t>
      </w:r>
    </w:p>
    <w:p w14:paraId="13215514"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Religious Committee</w:t>
      </w:r>
      <w:r w:rsidRPr="000229F2">
        <w:rPr>
          <w:rFonts w:asciiTheme="majorHAnsi" w:hAnsiTheme="majorHAnsi" w:cstheme="majorHAnsi"/>
          <w:color w:val="000000"/>
          <w:sz w:val="24"/>
          <w:szCs w:val="24"/>
        </w:rPr>
        <w:t xml:space="preserve"> </w:t>
      </w:r>
    </w:p>
    <w:p w14:paraId="7E4D505A" w14:textId="77777777" w:rsidR="000229F2" w:rsidRDefault="00535832"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will be selected from the community members who have good religious understanding and shall be responsible for operations of the Masjid including managing the daily, </w:t>
      </w:r>
      <w:proofErr w:type="spellStart"/>
      <w:r w:rsidRPr="000229F2">
        <w:rPr>
          <w:rFonts w:asciiTheme="majorHAnsi" w:hAnsiTheme="majorHAnsi" w:cstheme="majorHAnsi"/>
          <w:color w:val="000000"/>
          <w:sz w:val="24"/>
          <w:szCs w:val="24"/>
        </w:rPr>
        <w:t>Jumu’a</w:t>
      </w:r>
      <w:proofErr w:type="spellEnd"/>
      <w:r w:rsidRPr="000229F2">
        <w:rPr>
          <w:rFonts w:asciiTheme="majorHAnsi" w:hAnsiTheme="majorHAnsi" w:cstheme="majorHAnsi"/>
          <w:color w:val="000000"/>
          <w:sz w:val="24"/>
          <w:szCs w:val="24"/>
        </w:rPr>
        <w:t xml:space="preserve"> and Ramadan prayers and recommend to the BOD/BOT a list of reputed and practicing ulema (Islamic Scholars) and religious figures as </w:t>
      </w:r>
      <w:proofErr w:type="spellStart"/>
      <w:r w:rsidRPr="000229F2">
        <w:rPr>
          <w:rFonts w:asciiTheme="majorHAnsi" w:hAnsiTheme="majorHAnsi" w:cstheme="majorHAnsi"/>
          <w:color w:val="000000"/>
          <w:sz w:val="24"/>
          <w:szCs w:val="24"/>
        </w:rPr>
        <w:t>Khateebs</w:t>
      </w:r>
      <w:proofErr w:type="spellEnd"/>
      <w:r w:rsidRPr="000229F2">
        <w:rPr>
          <w:rFonts w:asciiTheme="majorHAnsi" w:hAnsiTheme="majorHAnsi" w:cstheme="majorHAnsi"/>
          <w:color w:val="000000"/>
          <w:sz w:val="24"/>
          <w:szCs w:val="24"/>
        </w:rPr>
        <w:t>. In addition, this committee shall be responsible for development and maintenance and operations of the library.</w:t>
      </w:r>
    </w:p>
    <w:p w14:paraId="68A57E5F" w14:textId="77777777" w:rsidR="000229F2" w:rsidRDefault="003050A5" w:rsidP="000229F2">
      <w:pPr>
        <w:pStyle w:val="ListParagraph"/>
        <w:widowControl w:val="0"/>
        <w:numPr>
          <w:ilvl w:val="1"/>
          <w:numId w:val="77"/>
        </w:numPr>
        <w:pBdr>
          <w:top w:val="nil"/>
          <w:left w:val="nil"/>
          <w:bottom w:val="nil"/>
          <w:right w:val="nil"/>
          <w:between w:val="nil"/>
        </w:pBdr>
        <w:spacing w:before="7" w:after="120" w:line="240" w:lineRule="auto"/>
        <w:ind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Educational Committee</w:t>
      </w:r>
      <w:r w:rsidRPr="000229F2">
        <w:rPr>
          <w:rFonts w:asciiTheme="majorHAnsi" w:hAnsiTheme="majorHAnsi" w:cstheme="majorHAnsi"/>
          <w:color w:val="000000"/>
          <w:sz w:val="24"/>
          <w:szCs w:val="24"/>
        </w:rPr>
        <w:t xml:space="preserve"> </w:t>
      </w:r>
    </w:p>
    <w:p w14:paraId="744DD2FA" w14:textId="53F7E8A9" w:rsidR="00386FEB" w:rsidRPr="000229F2" w:rsidRDefault="003050A5" w:rsidP="000229F2">
      <w:pPr>
        <w:pStyle w:val="ListParagraph"/>
        <w:widowControl w:val="0"/>
        <w:pBdr>
          <w:top w:val="nil"/>
          <w:left w:val="nil"/>
          <w:bottom w:val="nil"/>
          <w:right w:val="nil"/>
          <w:between w:val="nil"/>
        </w:pBdr>
        <w:spacing w:before="7" w:after="120" w:line="240" w:lineRule="auto"/>
        <w:ind w:left="1440" w:right="108"/>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operations pertaining to the Sunday school and any other educational activities. </w:t>
      </w:r>
    </w:p>
    <w:p w14:paraId="68A3A6A5" w14:textId="31D655EB" w:rsidR="00386FEB" w:rsidRPr="000229F2" w:rsidRDefault="003050A5" w:rsidP="000229F2">
      <w:pPr>
        <w:pStyle w:val="ListParagraph"/>
        <w:widowControl w:val="0"/>
        <w:numPr>
          <w:ilvl w:val="1"/>
          <w:numId w:val="77"/>
        </w:numPr>
        <w:pBdr>
          <w:top w:val="nil"/>
          <w:left w:val="nil"/>
          <w:bottom w:val="nil"/>
          <w:right w:val="nil"/>
          <w:between w:val="nil"/>
        </w:pBdr>
        <w:spacing w:before="188"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Finance Committee</w:t>
      </w:r>
      <w:r w:rsidRPr="000229F2">
        <w:rPr>
          <w:rFonts w:asciiTheme="majorHAnsi" w:hAnsiTheme="majorHAnsi" w:cstheme="majorHAnsi"/>
          <w:color w:val="000000"/>
          <w:sz w:val="24"/>
          <w:szCs w:val="24"/>
        </w:rPr>
        <w:t xml:space="preserve"> </w:t>
      </w:r>
    </w:p>
    <w:p w14:paraId="693D0272" w14:textId="77777777" w:rsidR="00386FEB" w:rsidRPr="000229F2" w:rsidRDefault="003050A5" w:rsidP="000229F2">
      <w:pPr>
        <w:pStyle w:val="ListParagraph"/>
        <w:widowControl w:val="0"/>
        <w:pBdr>
          <w:top w:val="nil"/>
          <w:left w:val="nil"/>
          <w:bottom w:val="nil"/>
          <w:right w:val="nil"/>
          <w:between w:val="nil"/>
        </w:pBdr>
        <w:spacing w:before="11"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fundraising activities for MHMA, and for supervising the financial management of the operational assets and liabilities of the MHMA. The Treasurer shall be a statutory member of the committee. </w:t>
      </w:r>
    </w:p>
    <w:p w14:paraId="6493CEF1" w14:textId="3EDD2D3D" w:rsidR="00386FEB" w:rsidRPr="000229F2" w:rsidRDefault="003050A5" w:rsidP="000229F2">
      <w:pPr>
        <w:pStyle w:val="ListParagraph"/>
        <w:widowControl w:val="0"/>
        <w:numPr>
          <w:ilvl w:val="1"/>
          <w:numId w:val="77"/>
        </w:numPr>
        <w:pBdr>
          <w:top w:val="nil"/>
          <w:left w:val="nil"/>
          <w:bottom w:val="nil"/>
          <w:right w:val="nil"/>
          <w:between w:val="nil"/>
        </w:pBdr>
        <w:spacing w:before="259"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Events Committee</w:t>
      </w:r>
      <w:r w:rsidRPr="000229F2">
        <w:rPr>
          <w:rFonts w:asciiTheme="majorHAnsi" w:hAnsiTheme="majorHAnsi" w:cstheme="majorHAnsi"/>
          <w:color w:val="000000"/>
          <w:sz w:val="24"/>
          <w:szCs w:val="24"/>
        </w:rPr>
        <w:t xml:space="preserve"> </w:t>
      </w:r>
    </w:p>
    <w:p w14:paraId="1576D33D" w14:textId="367DD8BA" w:rsidR="00386FEB" w:rsidRPr="000229F2" w:rsidRDefault="003050A5" w:rsidP="000229F2">
      <w:pPr>
        <w:pStyle w:val="ListParagraph"/>
        <w:widowControl w:val="0"/>
        <w:pBdr>
          <w:top w:val="nil"/>
          <w:left w:val="nil"/>
          <w:bottom w:val="nil"/>
          <w:right w:val="nil"/>
          <w:between w:val="nil"/>
        </w:pBdr>
        <w:spacing w:after="120" w:line="240" w:lineRule="auto"/>
        <w:ind w:left="1440" w:right="113"/>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developing, organizing, </w:t>
      </w:r>
      <w:del w:id="43" w:author="Umar Sear" w:date="2022-05-07T13:29:00Z">
        <w:r w:rsidRPr="000229F2" w:rsidDel="00B854E9">
          <w:rPr>
            <w:rFonts w:asciiTheme="majorHAnsi" w:hAnsiTheme="majorHAnsi" w:cstheme="majorHAnsi"/>
            <w:color w:val="000000"/>
            <w:sz w:val="24"/>
            <w:szCs w:val="24"/>
          </w:rPr>
          <w:delText>scheduling</w:delText>
        </w:r>
      </w:del>
      <w:ins w:id="44" w:author="Umar Sear" w:date="2022-05-07T13:29:00Z">
        <w:r w:rsidR="00B854E9" w:rsidRPr="000229F2">
          <w:rPr>
            <w:rFonts w:asciiTheme="majorHAnsi" w:hAnsiTheme="majorHAnsi" w:cstheme="majorHAnsi"/>
            <w:color w:val="000000"/>
            <w:sz w:val="24"/>
            <w:szCs w:val="24"/>
          </w:rPr>
          <w:t>scheduling,</w:t>
        </w:r>
      </w:ins>
      <w:r w:rsidRPr="000229F2">
        <w:rPr>
          <w:rFonts w:asciiTheme="majorHAnsi" w:hAnsiTheme="majorHAnsi" w:cstheme="majorHAnsi"/>
          <w:color w:val="000000"/>
          <w:sz w:val="24"/>
          <w:szCs w:val="24"/>
        </w:rPr>
        <w:t xml:space="preserve"> and </w:t>
      </w:r>
      <w:r w:rsidRPr="000229F2">
        <w:rPr>
          <w:rFonts w:asciiTheme="majorHAnsi" w:hAnsiTheme="majorHAnsi" w:cstheme="majorHAnsi"/>
          <w:color w:val="000000"/>
          <w:sz w:val="24"/>
          <w:szCs w:val="24"/>
        </w:rPr>
        <w:lastRenderedPageBreak/>
        <w:t xml:space="preserve">executing all social activities for MHMA including but not limited to family nights, </w:t>
      </w:r>
      <w:del w:id="45" w:author="Umar Sear" w:date="2022-05-07T13:30:00Z">
        <w:r w:rsidRPr="000229F2" w:rsidDel="00B854E9">
          <w:rPr>
            <w:rFonts w:asciiTheme="majorHAnsi" w:hAnsiTheme="majorHAnsi" w:cstheme="majorHAnsi"/>
            <w:color w:val="000000"/>
            <w:sz w:val="24"/>
            <w:szCs w:val="24"/>
          </w:rPr>
          <w:delText>seminars</w:delText>
        </w:r>
      </w:del>
      <w:ins w:id="46" w:author="Umar Sear" w:date="2022-05-07T13:30:00Z">
        <w:r w:rsidR="00B854E9" w:rsidRPr="000229F2">
          <w:rPr>
            <w:rFonts w:asciiTheme="majorHAnsi" w:hAnsiTheme="majorHAnsi" w:cstheme="majorHAnsi"/>
            <w:color w:val="000000"/>
            <w:sz w:val="24"/>
            <w:szCs w:val="24"/>
          </w:rPr>
          <w:t>seminars,</w:t>
        </w:r>
      </w:ins>
      <w:r w:rsidRPr="000229F2">
        <w:rPr>
          <w:rFonts w:asciiTheme="majorHAnsi" w:hAnsiTheme="majorHAnsi" w:cstheme="majorHAnsi"/>
          <w:color w:val="000000"/>
          <w:sz w:val="24"/>
          <w:szCs w:val="24"/>
        </w:rPr>
        <w:t xml:space="preserve"> and conferences etc. </w:t>
      </w:r>
    </w:p>
    <w:p w14:paraId="0A927CEB" w14:textId="1F2B7707" w:rsidR="00386FEB" w:rsidRPr="000229F2" w:rsidRDefault="003050A5" w:rsidP="000229F2">
      <w:pPr>
        <w:pStyle w:val="ListParagraph"/>
        <w:widowControl w:val="0"/>
        <w:numPr>
          <w:ilvl w:val="1"/>
          <w:numId w:val="77"/>
        </w:numPr>
        <w:pBdr>
          <w:top w:val="nil"/>
          <w:left w:val="nil"/>
          <w:bottom w:val="nil"/>
          <w:right w:val="nil"/>
          <w:between w:val="nil"/>
        </w:pBdr>
        <w:spacing w:before="135"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The Community Relations Committee</w:t>
      </w:r>
      <w:r w:rsidRPr="000229F2">
        <w:rPr>
          <w:rFonts w:asciiTheme="majorHAnsi" w:hAnsiTheme="majorHAnsi" w:cstheme="majorHAnsi"/>
          <w:color w:val="000000"/>
          <w:sz w:val="24"/>
          <w:szCs w:val="24"/>
        </w:rPr>
        <w:t xml:space="preserve"> </w:t>
      </w:r>
    </w:p>
    <w:p w14:paraId="30CEE7DD" w14:textId="77777777" w:rsidR="00386FEB" w:rsidRPr="000229F2" w:rsidRDefault="003050A5" w:rsidP="000229F2">
      <w:pPr>
        <w:pStyle w:val="ListParagraph"/>
        <w:widowControl w:val="0"/>
        <w:pBdr>
          <w:top w:val="nil"/>
          <w:left w:val="nil"/>
          <w:bottom w:val="nil"/>
          <w:right w:val="nil"/>
          <w:between w:val="nil"/>
        </w:pBdr>
        <w:spacing w:before="4" w:after="120" w:line="240" w:lineRule="auto"/>
        <w:ind w:left="1440" w:right="98"/>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public relations and liaison with other Islamic and non-Islamic and interfaith organizations. It is also responsible for all activities involving various out-reach groups and media. </w:t>
      </w:r>
    </w:p>
    <w:p w14:paraId="0CA1CE5F" w14:textId="5F3D9975" w:rsidR="00386FEB" w:rsidRPr="000229F2" w:rsidRDefault="003050A5" w:rsidP="000229F2">
      <w:pPr>
        <w:pStyle w:val="ListParagraph"/>
        <w:widowControl w:val="0"/>
        <w:numPr>
          <w:ilvl w:val="1"/>
          <w:numId w:val="77"/>
        </w:numPr>
        <w:pBdr>
          <w:top w:val="nil"/>
          <w:left w:val="nil"/>
          <w:bottom w:val="nil"/>
          <w:right w:val="nil"/>
          <w:between w:val="nil"/>
        </w:pBdr>
        <w:spacing w:before="132"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u w:val="single"/>
        </w:rPr>
        <w:t>Communications &amp; Marketing Committee</w:t>
      </w:r>
      <w:r w:rsidRPr="000229F2">
        <w:rPr>
          <w:rFonts w:asciiTheme="majorHAnsi" w:hAnsiTheme="majorHAnsi" w:cstheme="majorHAnsi"/>
          <w:color w:val="000000"/>
          <w:sz w:val="24"/>
          <w:szCs w:val="24"/>
        </w:rPr>
        <w:t xml:space="preserve"> </w:t>
      </w:r>
    </w:p>
    <w:p w14:paraId="3676D81F" w14:textId="77777777" w:rsidR="00386FEB" w:rsidRPr="000229F2" w:rsidRDefault="003050A5" w:rsidP="000229F2">
      <w:pPr>
        <w:pStyle w:val="ListParagraph"/>
        <w:widowControl w:val="0"/>
        <w:pBdr>
          <w:top w:val="nil"/>
          <w:left w:val="nil"/>
          <w:bottom w:val="nil"/>
          <w:right w:val="nil"/>
          <w:between w:val="nil"/>
        </w:pBdr>
        <w:spacing w:before="117" w:after="120" w:line="240" w:lineRule="auto"/>
        <w:ind w:left="1440" w:right="106"/>
        <w:contextualSpacing w:val="0"/>
        <w:jc w:val="both"/>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will be responsible for communication of MHMA news, </w:t>
      </w:r>
      <w:proofErr w:type="gramStart"/>
      <w:r w:rsidRPr="000229F2">
        <w:rPr>
          <w:rFonts w:asciiTheme="majorHAnsi" w:hAnsiTheme="majorHAnsi" w:cstheme="majorHAnsi"/>
          <w:color w:val="000000"/>
          <w:sz w:val="24"/>
          <w:szCs w:val="24"/>
        </w:rPr>
        <w:t>events</w:t>
      </w:r>
      <w:proofErr w:type="gramEnd"/>
      <w:r w:rsidRPr="000229F2">
        <w:rPr>
          <w:rFonts w:asciiTheme="majorHAnsi" w:hAnsiTheme="majorHAnsi" w:cstheme="majorHAnsi"/>
          <w:color w:val="000000"/>
          <w:sz w:val="24"/>
          <w:szCs w:val="24"/>
        </w:rPr>
        <w:t xml:space="preserve"> and other important information of interest to the MHMA community via electronic communication and the Internet. They will also prepare necessary collateral. </w:t>
      </w:r>
    </w:p>
    <w:p w14:paraId="084DED4A" w14:textId="1CA8BCCA" w:rsidR="00386FEB" w:rsidRPr="000229F2" w:rsidRDefault="003050A5" w:rsidP="000229F2">
      <w:pPr>
        <w:pStyle w:val="ListParagraph"/>
        <w:widowControl w:val="0"/>
        <w:numPr>
          <w:ilvl w:val="1"/>
          <w:numId w:val="77"/>
        </w:numPr>
        <w:pBdr>
          <w:top w:val="nil"/>
          <w:left w:val="nil"/>
          <w:bottom w:val="nil"/>
          <w:right w:val="nil"/>
          <w:between w:val="nil"/>
        </w:pBdr>
        <w:spacing w:before="136" w:after="120" w:line="240" w:lineRule="auto"/>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T</w:t>
      </w:r>
      <w:r w:rsidRPr="000229F2">
        <w:rPr>
          <w:rFonts w:asciiTheme="majorHAnsi" w:hAnsiTheme="majorHAnsi" w:cstheme="majorHAnsi"/>
          <w:color w:val="000000"/>
          <w:sz w:val="24"/>
          <w:szCs w:val="24"/>
          <w:u w:val="single"/>
        </w:rPr>
        <w:t>he Youth Committee</w:t>
      </w:r>
      <w:r w:rsidRPr="000229F2">
        <w:rPr>
          <w:rFonts w:asciiTheme="majorHAnsi" w:hAnsiTheme="majorHAnsi" w:cstheme="majorHAnsi"/>
          <w:color w:val="000000"/>
          <w:sz w:val="24"/>
          <w:szCs w:val="24"/>
        </w:rPr>
        <w:t xml:space="preserve"> </w:t>
      </w:r>
    </w:p>
    <w:p w14:paraId="3094E30F" w14:textId="77777777" w:rsidR="00386FEB" w:rsidRPr="000229F2" w:rsidRDefault="003050A5" w:rsidP="000229F2">
      <w:pPr>
        <w:pStyle w:val="ListParagraph"/>
        <w:widowControl w:val="0"/>
        <w:pBdr>
          <w:top w:val="nil"/>
          <w:left w:val="nil"/>
          <w:bottom w:val="nil"/>
          <w:right w:val="nil"/>
          <w:between w:val="nil"/>
        </w:pBdr>
        <w:spacing w:before="5" w:after="120" w:line="240" w:lineRule="auto"/>
        <w:ind w:left="1440"/>
        <w:contextualSpacing w:val="0"/>
        <w:rPr>
          <w:rFonts w:asciiTheme="majorHAnsi" w:hAnsiTheme="majorHAnsi" w:cstheme="majorHAnsi"/>
          <w:color w:val="000000"/>
          <w:sz w:val="24"/>
          <w:szCs w:val="24"/>
        </w:rPr>
      </w:pPr>
      <w:r w:rsidRPr="000229F2">
        <w:rPr>
          <w:rFonts w:asciiTheme="majorHAnsi" w:hAnsiTheme="majorHAnsi" w:cstheme="majorHAnsi"/>
          <w:color w:val="000000"/>
          <w:sz w:val="24"/>
          <w:szCs w:val="24"/>
        </w:rPr>
        <w:t xml:space="preserve">This committee shall be responsible for organizing youth activities at MHMA. </w:t>
      </w:r>
    </w:p>
    <w:p w14:paraId="77C781A5" w14:textId="77777777" w:rsidR="00FC3E23" w:rsidRDefault="00FC3E23" w:rsidP="00FC3E23">
      <w:pPr>
        <w:pStyle w:val="Heading1"/>
      </w:pPr>
    </w:p>
    <w:p w14:paraId="7691FC76" w14:textId="77777777" w:rsidR="00977A00" w:rsidRDefault="00977A00">
      <w:pPr>
        <w:rPr>
          <w:rFonts w:asciiTheme="majorHAnsi" w:hAnsiTheme="majorHAnsi"/>
          <w:b/>
          <w:sz w:val="32"/>
          <w:szCs w:val="48"/>
        </w:rPr>
      </w:pPr>
      <w:r>
        <w:br w:type="page"/>
      </w:r>
    </w:p>
    <w:p w14:paraId="5AD7929C" w14:textId="1FAE236E" w:rsidR="00386FEB" w:rsidRDefault="003050A5" w:rsidP="00FC3E23">
      <w:pPr>
        <w:pStyle w:val="Heading1"/>
      </w:pPr>
      <w:bookmarkStart w:id="47" w:name="_Toc102839959"/>
      <w:r w:rsidRPr="00B526F3">
        <w:lastRenderedPageBreak/>
        <w:t>Article XII – Finances</w:t>
      </w:r>
      <w:bookmarkEnd w:id="47"/>
    </w:p>
    <w:p w14:paraId="580697BE" w14:textId="77777777" w:rsidR="002038A6" w:rsidRPr="00B526F3" w:rsidRDefault="002038A6" w:rsidP="00E86B8B">
      <w:pPr>
        <w:widowControl w:val="0"/>
        <w:pBdr>
          <w:top w:val="nil"/>
          <w:left w:val="nil"/>
          <w:bottom w:val="nil"/>
          <w:right w:val="nil"/>
          <w:between w:val="nil"/>
        </w:pBdr>
        <w:spacing w:before="516" w:line="240" w:lineRule="auto"/>
        <w:jc w:val="center"/>
        <w:rPr>
          <w:rFonts w:asciiTheme="majorHAnsi" w:hAnsiTheme="majorHAnsi" w:cstheme="majorHAnsi"/>
          <w:b/>
          <w:color w:val="000000"/>
          <w:sz w:val="24"/>
          <w:szCs w:val="24"/>
        </w:rPr>
      </w:pPr>
    </w:p>
    <w:p w14:paraId="1B20548C" w14:textId="7966FF43" w:rsidR="00386FEB" w:rsidRPr="002038A6" w:rsidRDefault="003050A5" w:rsidP="002038A6">
      <w:pPr>
        <w:pStyle w:val="ListParagraph"/>
        <w:widowControl w:val="0"/>
        <w:numPr>
          <w:ilvl w:val="0"/>
          <w:numId w:val="78"/>
        </w:numPr>
        <w:pBdr>
          <w:top w:val="nil"/>
          <w:left w:val="nil"/>
          <w:bottom w:val="nil"/>
          <w:right w:val="nil"/>
          <w:between w:val="nil"/>
        </w:pBdr>
        <w:spacing w:after="120" w:line="240" w:lineRule="auto"/>
        <w:ind w:left="360" w:right="115" w:hanging="364"/>
        <w:contextualSpacing w:val="0"/>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operational finances of MHMA shall be handled by the Treasurer, who reports to the Board of Directors. </w:t>
      </w:r>
    </w:p>
    <w:p w14:paraId="15104CDB" w14:textId="77777777" w:rsidR="002038A6"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Generally accepted accounting procedures shall be used for maintaining the ledgers and accounts of MHMA.  </w:t>
      </w:r>
    </w:p>
    <w:p w14:paraId="6590FB9C" w14:textId="7BB1972C"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18"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Acceptance of grants, donations, </w:t>
      </w:r>
      <w:r w:rsidR="00977A00" w:rsidRPr="002038A6">
        <w:rPr>
          <w:rFonts w:asciiTheme="majorHAnsi" w:hAnsiTheme="majorHAnsi" w:cstheme="majorHAnsi"/>
          <w:color w:val="000000"/>
          <w:sz w:val="24"/>
          <w:szCs w:val="24"/>
        </w:rPr>
        <w:t>gifts,</w:t>
      </w:r>
      <w:r w:rsidRPr="002038A6">
        <w:rPr>
          <w:rFonts w:asciiTheme="majorHAnsi" w:hAnsiTheme="majorHAnsi" w:cstheme="majorHAnsi"/>
          <w:color w:val="000000"/>
          <w:sz w:val="24"/>
          <w:szCs w:val="24"/>
        </w:rPr>
        <w:t xml:space="preserve"> and contributions on behalf of the MHMA shall be conditioned on such acceptance not being in violation of the goals and objectives of the MHMA, these bylaws and the State and Federal laws regulating such awards and their usage. </w:t>
      </w:r>
    </w:p>
    <w:p w14:paraId="06118457" w14:textId="75A12835"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1"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The accounts and ledgers of the MHMA shall be open to all voting members of MHMA. They shall be made available for inspection during the General Body meetings and upon request at other reasonable times</w:t>
      </w:r>
      <w:r w:rsidR="00A03766" w:rsidRPr="002038A6">
        <w:rPr>
          <w:rFonts w:asciiTheme="majorHAnsi" w:hAnsiTheme="majorHAnsi" w:cstheme="majorHAnsi"/>
          <w:color w:val="000000"/>
          <w:sz w:val="24"/>
          <w:szCs w:val="24"/>
        </w:rPr>
        <w:t xml:space="preserve"> upon written request</w:t>
      </w:r>
      <w:r w:rsidRPr="002038A6">
        <w:rPr>
          <w:rFonts w:asciiTheme="majorHAnsi" w:hAnsiTheme="majorHAnsi" w:cstheme="majorHAnsi"/>
          <w:color w:val="000000"/>
          <w:sz w:val="24"/>
          <w:szCs w:val="24"/>
        </w:rPr>
        <w:t xml:space="preserve">. Donor names and amounts will remain confidential and only available to select members of the Board of Directors or Board of Trustees on a </w:t>
      </w:r>
      <w:proofErr w:type="gramStart"/>
      <w:r w:rsidRPr="002038A6">
        <w:rPr>
          <w:rFonts w:asciiTheme="majorHAnsi" w:hAnsiTheme="majorHAnsi" w:cstheme="majorHAnsi"/>
          <w:color w:val="000000"/>
          <w:sz w:val="24"/>
          <w:szCs w:val="24"/>
        </w:rPr>
        <w:t>need to know</w:t>
      </w:r>
      <w:proofErr w:type="gramEnd"/>
      <w:r w:rsidRPr="002038A6">
        <w:rPr>
          <w:rFonts w:asciiTheme="majorHAnsi" w:hAnsiTheme="majorHAnsi" w:cstheme="majorHAnsi"/>
          <w:color w:val="000000"/>
          <w:sz w:val="24"/>
          <w:szCs w:val="24"/>
        </w:rPr>
        <w:t xml:space="preserve"> basis and under no condition will they be made public or made available to members. </w:t>
      </w:r>
    </w:p>
    <w:p w14:paraId="690EA9F6" w14:textId="6450A1B9"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6"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treasurer in consultation with the Board of Directors and Board of Trustees shall be responsible for selection of appropriate California based financial institutions for handling MHMA’s operational funds. </w:t>
      </w:r>
    </w:p>
    <w:p w14:paraId="0EF42315" w14:textId="2DB76392" w:rsidR="007C2957"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Monies received on behalf of MHMA shall be deposited directly into MHMA’s bank account(s), and under no circumstances, shall be kept in private accounts of its members for any </w:t>
      </w:r>
      <w:proofErr w:type="gramStart"/>
      <w:r w:rsidRPr="002038A6">
        <w:rPr>
          <w:rFonts w:asciiTheme="majorHAnsi" w:hAnsiTheme="majorHAnsi" w:cstheme="majorHAnsi"/>
          <w:color w:val="000000"/>
          <w:sz w:val="24"/>
          <w:szCs w:val="24"/>
        </w:rPr>
        <w:t>period of time</w:t>
      </w:r>
      <w:proofErr w:type="gramEnd"/>
      <w:r w:rsidRPr="002038A6">
        <w:rPr>
          <w:rFonts w:asciiTheme="majorHAnsi" w:hAnsiTheme="majorHAnsi" w:cstheme="majorHAnsi"/>
          <w:color w:val="000000"/>
          <w:sz w:val="24"/>
          <w:szCs w:val="24"/>
        </w:rPr>
        <w:t xml:space="preserve">. </w:t>
      </w:r>
    </w:p>
    <w:p w14:paraId="729B3095" w14:textId="05CDB8EA"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92" w:hanging="364"/>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No indebtedness on behalf of the MHMA shall be undertaken by any member, without explicit prior approval from the Board of Trustees and board of directors. </w:t>
      </w:r>
    </w:p>
    <w:p w14:paraId="46A3CBC0" w14:textId="23E3BF31" w:rsidR="00386FEB" w:rsidRPr="002038A6"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8"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may, at its discretion, establish procedures to waive the membership fee for those members who can demonstrate financial hardship. The details of such waivers shall be kept confidential and shall not be made public in any release of an account of the MHMA finances. </w:t>
      </w:r>
    </w:p>
    <w:p w14:paraId="14CC55E6" w14:textId="483F2532" w:rsidR="00386FEB" w:rsidRDefault="003050A5"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2038A6">
        <w:rPr>
          <w:rFonts w:asciiTheme="majorHAnsi" w:hAnsiTheme="majorHAnsi" w:cstheme="majorHAnsi"/>
          <w:color w:val="000000"/>
          <w:sz w:val="24"/>
          <w:szCs w:val="24"/>
        </w:rPr>
        <w:t xml:space="preserve">The Board of Directors shall determine the compensation of </w:t>
      </w:r>
      <w:proofErr w:type="gramStart"/>
      <w:r w:rsidRPr="002038A6">
        <w:rPr>
          <w:rFonts w:asciiTheme="majorHAnsi" w:hAnsiTheme="majorHAnsi" w:cstheme="majorHAnsi"/>
          <w:color w:val="000000"/>
          <w:sz w:val="24"/>
          <w:szCs w:val="24"/>
        </w:rPr>
        <w:t>any and all</w:t>
      </w:r>
      <w:proofErr w:type="gramEnd"/>
      <w:r w:rsidRPr="002038A6">
        <w:rPr>
          <w:rFonts w:asciiTheme="majorHAnsi" w:hAnsiTheme="majorHAnsi" w:cstheme="majorHAnsi"/>
          <w:color w:val="000000"/>
          <w:sz w:val="24"/>
          <w:szCs w:val="24"/>
        </w:rPr>
        <w:t xml:space="preserve"> paid employees of the MHMA, except those in a full time or part-time religious capacity of over 20 hours per week which shall be done by board of directors and board of trustees. </w:t>
      </w:r>
    </w:p>
    <w:p w14:paraId="3982C170" w14:textId="4D1E0ECF" w:rsidR="002038A6" w:rsidRPr="002038A6" w:rsidRDefault="002038A6" w:rsidP="002038A6">
      <w:pPr>
        <w:pStyle w:val="ListParagraph"/>
        <w:widowControl w:val="0"/>
        <w:numPr>
          <w:ilvl w:val="0"/>
          <w:numId w:val="78"/>
        </w:numPr>
        <w:pBdr>
          <w:top w:val="nil"/>
          <w:left w:val="nil"/>
          <w:bottom w:val="nil"/>
          <w:right w:val="nil"/>
          <w:between w:val="nil"/>
        </w:pBdr>
        <w:spacing w:before="8" w:after="120" w:line="240" w:lineRule="auto"/>
        <w:ind w:left="360" w:right="102" w:hanging="364"/>
        <w:jc w:val="both"/>
        <w:rPr>
          <w:rFonts w:asciiTheme="majorHAnsi" w:hAnsiTheme="majorHAnsi" w:cstheme="majorHAnsi"/>
          <w:color w:val="000000"/>
          <w:sz w:val="24"/>
          <w:szCs w:val="24"/>
        </w:rPr>
      </w:pPr>
      <w:r w:rsidRPr="00B526F3">
        <w:rPr>
          <w:rFonts w:asciiTheme="majorHAnsi" w:hAnsiTheme="majorHAnsi" w:cstheme="majorHAnsi"/>
          <w:color w:val="000000"/>
          <w:sz w:val="24"/>
          <w:szCs w:val="24"/>
        </w:rPr>
        <w:t>All financial transactions will be Shariah compliant</w:t>
      </w:r>
      <w:r>
        <w:rPr>
          <w:rFonts w:asciiTheme="majorHAnsi" w:hAnsiTheme="majorHAnsi" w:cstheme="majorHAnsi"/>
          <w:color w:val="000000"/>
          <w:sz w:val="24"/>
          <w:szCs w:val="24"/>
        </w:rPr>
        <w:t>.</w:t>
      </w:r>
    </w:p>
    <w:p w14:paraId="7E082787" w14:textId="13F1E5E4" w:rsidR="00386FEB" w:rsidRDefault="00386FEB" w:rsidP="00E8314F">
      <w:pPr>
        <w:widowControl w:val="0"/>
        <w:pBdr>
          <w:top w:val="nil"/>
          <w:left w:val="nil"/>
          <w:bottom w:val="nil"/>
          <w:right w:val="nil"/>
          <w:between w:val="nil"/>
        </w:pBdr>
        <w:spacing w:before="8" w:after="120" w:line="240" w:lineRule="auto"/>
        <w:contextualSpacing/>
        <w:rPr>
          <w:rFonts w:asciiTheme="majorHAnsi" w:hAnsiTheme="majorHAnsi" w:cstheme="majorHAnsi"/>
          <w:color w:val="000000"/>
          <w:sz w:val="24"/>
          <w:szCs w:val="24"/>
        </w:rPr>
      </w:pPr>
    </w:p>
    <w:p w14:paraId="4B1C448E" w14:textId="45E41001" w:rsidR="00DB3D2F" w:rsidRDefault="00E8314F" w:rsidP="00FC3E23">
      <w:r>
        <w:br w:type="page"/>
      </w:r>
    </w:p>
    <w:p w14:paraId="1F6CDC92" w14:textId="58A84998" w:rsidR="00E8314F" w:rsidRDefault="00E8314F" w:rsidP="00E8314F">
      <w:pPr>
        <w:pStyle w:val="Heading1"/>
      </w:pPr>
      <w:bookmarkStart w:id="48" w:name="_Toc102839960"/>
      <w:r>
        <w:lastRenderedPageBreak/>
        <w:t>Revision History</w:t>
      </w:r>
      <w:bookmarkEnd w:id="48"/>
    </w:p>
    <w:tbl>
      <w:tblPr>
        <w:tblStyle w:val="TableGrid"/>
        <w:tblW w:w="0" w:type="auto"/>
        <w:tblLook w:val="04A0" w:firstRow="1" w:lastRow="0" w:firstColumn="1" w:lastColumn="0" w:noHBand="0" w:noVBand="1"/>
      </w:tblPr>
      <w:tblGrid>
        <w:gridCol w:w="1525"/>
        <w:gridCol w:w="5209"/>
        <w:gridCol w:w="3367"/>
      </w:tblGrid>
      <w:tr w:rsidR="00E8314F" w14:paraId="64B8BBB3" w14:textId="77777777" w:rsidTr="00DB3D2F">
        <w:tc>
          <w:tcPr>
            <w:tcW w:w="1525" w:type="dxa"/>
          </w:tcPr>
          <w:p w14:paraId="089DDE6B" w14:textId="57AC6152" w:rsidR="00E8314F" w:rsidRDefault="00E8314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Date</w:t>
            </w:r>
          </w:p>
        </w:tc>
        <w:tc>
          <w:tcPr>
            <w:tcW w:w="5209" w:type="dxa"/>
          </w:tcPr>
          <w:p w14:paraId="2B6A67F8" w14:textId="040813A8"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Version</w:t>
            </w:r>
          </w:p>
        </w:tc>
        <w:tc>
          <w:tcPr>
            <w:tcW w:w="3367" w:type="dxa"/>
          </w:tcPr>
          <w:p w14:paraId="2C2363CF" w14:textId="3B756F8E" w:rsidR="00E8314F" w:rsidRDefault="00E8314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Comment</w:t>
            </w:r>
          </w:p>
        </w:tc>
      </w:tr>
      <w:tr w:rsidR="00E8314F" w14:paraId="0CE4919C" w14:textId="77777777" w:rsidTr="00DB3D2F">
        <w:tc>
          <w:tcPr>
            <w:tcW w:w="1525" w:type="dxa"/>
          </w:tcPr>
          <w:p w14:paraId="1E05ACC4" w14:textId="051E8B9B"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Oct </w:t>
            </w:r>
            <w:r w:rsidR="007720E2">
              <w:rPr>
                <w:rFonts w:asciiTheme="majorHAnsi" w:hAnsiTheme="majorHAnsi" w:cstheme="majorHAnsi"/>
                <w:color w:val="000000"/>
                <w:sz w:val="24"/>
                <w:szCs w:val="24"/>
              </w:rPr>
              <w:t>202</w:t>
            </w:r>
            <w:r>
              <w:rPr>
                <w:rFonts w:asciiTheme="majorHAnsi" w:hAnsiTheme="majorHAnsi" w:cstheme="majorHAnsi"/>
                <w:color w:val="000000"/>
                <w:sz w:val="24"/>
                <w:szCs w:val="24"/>
              </w:rPr>
              <w:t>0</w:t>
            </w:r>
          </w:p>
        </w:tc>
        <w:tc>
          <w:tcPr>
            <w:tcW w:w="5209" w:type="dxa"/>
          </w:tcPr>
          <w:p w14:paraId="5AC19832" w14:textId="76E4ECB0" w:rsidR="00E8314F" w:rsidRDefault="007720E2"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Initial draft</w:t>
            </w:r>
            <w:r w:rsidR="00D57133">
              <w:rPr>
                <w:rFonts w:asciiTheme="majorHAnsi" w:hAnsiTheme="majorHAnsi" w:cstheme="majorHAnsi"/>
                <w:color w:val="000000"/>
                <w:sz w:val="24"/>
                <w:szCs w:val="24"/>
              </w:rPr>
              <w:t xml:space="preserve"> proposal</w:t>
            </w:r>
          </w:p>
        </w:tc>
        <w:tc>
          <w:tcPr>
            <w:tcW w:w="3367" w:type="dxa"/>
          </w:tcPr>
          <w:p w14:paraId="4FF88A75" w14:textId="000AFC02"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Proposed by Ahmed </w:t>
            </w:r>
            <w:proofErr w:type="spellStart"/>
            <w:r>
              <w:rPr>
                <w:rFonts w:asciiTheme="majorHAnsi" w:hAnsiTheme="majorHAnsi" w:cstheme="majorHAnsi"/>
                <w:color w:val="000000"/>
                <w:sz w:val="24"/>
                <w:szCs w:val="24"/>
              </w:rPr>
              <w:t>Ahmadein</w:t>
            </w:r>
            <w:proofErr w:type="spellEnd"/>
          </w:p>
        </w:tc>
      </w:tr>
      <w:tr w:rsidR="00E8314F" w14:paraId="2458AADB" w14:textId="77777777" w:rsidTr="00DB3D2F">
        <w:tc>
          <w:tcPr>
            <w:tcW w:w="1525" w:type="dxa"/>
          </w:tcPr>
          <w:p w14:paraId="37B2BEC0" w14:textId="19534055" w:rsidR="00E8314F"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1/13/2021</w:t>
            </w:r>
          </w:p>
        </w:tc>
        <w:tc>
          <w:tcPr>
            <w:tcW w:w="5209" w:type="dxa"/>
          </w:tcPr>
          <w:p w14:paraId="5F4CA49D" w14:textId="498BE02C" w:rsidR="00E8314F"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First revision to draft</w:t>
            </w:r>
          </w:p>
        </w:tc>
        <w:tc>
          <w:tcPr>
            <w:tcW w:w="3367" w:type="dxa"/>
          </w:tcPr>
          <w:p w14:paraId="1A540536" w14:textId="48E12DBC" w:rsidR="00E8314F" w:rsidRDefault="00D57133" w:rsidP="002038A6">
            <w:pPr>
              <w:widowControl w:val="0"/>
              <w:spacing w:before="8" w:after="120"/>
              <w:contextualSpacing/>
              <w:rPr>
                <w:rFonts w:asciiTheme="majorHAnsi" w:hAnsiTheme="majorHAnsi" w:cstheme="majorHAnsi"/>
                <w:color w:val="000000"/>
                <w:sz w:val="24"/>
                <w:szCs w:val="24"/>
              </w:rPr>
            </w:pPr>
            <w:proofErr w:type="spellStart"/>
            <w:r>
              <w:rPr>
                <w:rFonts w:asciiTheme="majorHAnsi" w:hAnsiTheme="majorHAnsi" w:cstheme="majorHAnsi"/>
                <w:color w:val="000000"/>
                <w:sz w:val="24"/>
                <w:szCs w:val="24"/>
              </w:rPr>
              <w:t>Saif</w:t>
            </w:r>
            <w:proofErr w:type="spellEnd"/>
            <w:r>
              <w:rPr>
                <w:rFonts w:asciiTheme="majorHAnsi" w:hAnsiTheme="majorHAnsi" w:cstheme="majorHAnsi"/>
                <w:color w:val="000000"/>
                <w:sz w:val="24"/>
                <w:szCs w:val="24"/>
              </w:rPr>
              <w:t xml:space="preserve"> Islam, Ahmed </w:t>
            </w:r>
            <w:proofErr w:type="spellStart"/>
            <w:r>
              <w:rPr>
                <w:rFonts w:asciiTheme="majorHAnsi" w:hAnsiTheme="majorHAnsi" w:cstheme="majorHAnsi"/>
                <w:color w:val="000000"/>
                <w:sz w:val="24"/>
                <w:szCs w:val="24"/>
              </w:rPr>
              <w:t>Ahmadein</w:t>
            </w:r>
            <w:proofErr w:type="spellEnd"/>
          </w:p>
        </w:tc>
      </w:tr>
      <w:tr w:rsidR="00D57133" w14:paraId="75336CCD" w14:textId="77777777" w:rsidTr="00DB3D2F">
        <w:tc>
          <w:tcPr>
            <w:tcW w:w="1525" w:type="dxa"/>
          </w:tcPr>
          <w:p w14:paraId="6EAA51C3" w14:textId="23E36181" w:rsidR="00D57133" w:rsidRDefault="00D57133"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June 2021</w:t>
            </w:r>
          </w:p>
        </w:tc>
        <w:tc>
          <w:tcPr>
            <w:tcW w:w="5209" w:type="dxa"/>
          </w:tcPr>
          <w:p w14:paraId="170F88F9" w14:textId="0D9A1724" w:rsidR="00D57133"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First </w:t>
            </w:r>
            <w:r w:rsidR="00DB3D2F">
              <w:rPr>
                <w:rFonts w:asciiTheme="majorHAnsi" w:hAnsiTheme="majorHAnsi" w:cstheme="majorHAnsi"/>
                <w:color w:val="000000"/>
                <w:sz w:val="24"/>
                <w:szCs w:val="24"/>
              </w:rPr>
              <w:t>complete proposal adopted by the board</w:t>
            </w:r>
          </w:p>
        </w:tc>
        <w:tc>
          <w:tcPr>
            <w:tcW w:w="3367" w:type="dxa"/>
          </w:tcPr>
          <w:p w14:paraId="4A0677EC" w14:textId="2DEACBCE"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42E92698" w14:textId="77777777" w:rsidTr="00DB3D2F">
        <w:tc>
          <w:tcPr>
            <w:tcW w:w="1525" w:type="dxa"/>
          </w:tcPr>
          <w:p w14:paraId="231572F9" w14:textId="2F151FC0"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06/27/2021</w:t>
            </w:r>
          </w:p>
        </w:tc>
        <w:tc>
          <w:tcPr>
            <w:tcW w:w="5209" w:type="dxa"/>
          </w:tcPr>
          <w:p w14:paraId="08E87A3A" w14:textId="35EC3D35"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 xml:space="preserve">Draft </w:t>
            </w:r>
            <w:r w:rsidR="00D57133">
              <w:rPr>
                <w:rFonts w:asciiTheme="majorHAnsi" w:hAnsiTheme="majorHAnsi" w:cstheme="majorHAnsi"/>
                <w:color w:val="000000"/>
                <w:sz w:val="24"/>
                <w:szCs w:val="24"/>
              </w:rPr>
              <w:t>shared with community for feedback</w:t>
            </w:r>
          </w:p>
        </w:tc>
        <w:tc>
          <w:tcPr>
            <w:tcW w:w="3367" w:type="dxa"/>
          </w:tcPr>
          <w:p w14:paraId="59A5A649" w14:textId="6E56A61F" w:rsidR="00D57133" w:rsidRDefault="00D57133"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MHMA Board</w:t>
            </w:r>
          </w:p>
        </w:tc>
      </w:tr>
      <w:tr w:rsidR="00D57133" w14:paraId="1B083B58" w14:textId="77777777" w:rsidTr="00DB3D2F">
        <w:tc>
          <w:tcPr>
            <w:tcW w:w="1525" w:type="dxa"/>
          </w:tcPr>
          <w:p w14:paraId="0A8E0162" w14:textId="737C0F47" w:rsidR="00D57133"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11/21/2021</w:t>
            </w:r>
          </w:p>
        </w:tc>
        <w:tc>
          <w:tcPr>
            <w:tcW w:w="5209" w:type="dxa"/>
          </w:tcPr>
          <w:p w14:paraId="04D7BF8F" w14:textId="6B453007"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Cumulative feedback received</w:t>
            </w:r>
          </w:p>
        </w:tc>
        <w:tc>
          <w:tcPr>
            <w:tcW w:w="3367" w:type="dxa"/>
          </w:tcPr>
          <w:p w14:paraId="63DC71D7" w14:textId="14830682" w:rsidR="00D57133"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Bylaws Committee</w:t>
            </w:r>
          </w:p>
        </w:tc>
      </w:tr>
      <w:tr w:rsidR="00DB3D2F" w14:paraId="57711EAC" w14:textId="77777777" w:rsidTr="00DB3D2F">
        <w:tc>
          <w:tcPr>
            <w:tcW w:w="1525" w:type="dxa"/>
          </w:tcPr>
          <w:p w14:paraId="073372DC" w14:textId="28CA7B74" w:rsidR="00DB3D2F" w:rsidRDefault="00DB3D2F" w:rsidP="00DB3D2F">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05/05/2022</w:t>
            </w:r>
          </w:p>
        </w:tc>
        <w:tc>
          <w:tcPr>
            <w:tcW w:w="5209" w:type="dxa"/>
          </w:tcPr>
          <w:p w14:paraId="5BCA0E0E" w14:textId="614926EC"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Final Bylaws Adopted by Board and Committee</w:t>
            </w:r>
          </w:p>
        </w:tc>
        <w:tc>
          <w:tcPr>
            <w:tcW w:w="3367" w:type="dxa"/>
          </w:tcPr>
          <w:p w14:paraId="718A0866" w14:textId="75BB6E5B" w:rsidR="00DB3D2F" w:rsidRDefault="00DB3D2F" w:rsidP="002038A6">
            <w:pPr>
              <w:widowControl w:val="0"/>
              <w:spacing w:before="8" w:after="120"/>
              <w:contextualSpacing/>
              <w:rPr>
                <w:rFonts w:asciiTheme="majorHAnsi" w:hAnsiTheme="majorHAnsi" w:cstheme="majorHAnsi"/>
                <w:color w:val="000000"/>
                <w:sz w:val="24"/>
                <w:szCs w:val="24"/>
              </w:rPr>
            </w:pPr>
            <w:r>
              <w:rPr>
                <w:rFonts w:asciiTheme="majorHAnsi" w:hAnsiTheme="majorHAnsi" w:cstheme="majorHAnsi"/>
                <w:color w:val="000000"/>
                <w:sz w:val="24"/>
                <w:szCs w:val="24"/>
              </w:rPr>
              <w:t>Board and Committee</w:t>
            </w:r>
          </w:p>
        </w:tc>
      </w:tr>
    </w:tbl>
    <w:p w14:paraId="420D23C2" w14:textId="1309CDF4" w:rsidR="00E8314F" w:rsidRPr="00B526F3" w:rsidDel="007E467F" w:rsidRDefault="00E8314F" w:rsidP="002038A6">
      <w:pPr>
        <w:widowControl w:val="0"/>
        <w:pBdr>
          <w:top w:val="nil"/>
          <w:left w:val="nil"/>
          <w:bottom w:val="nil"/>
          <w:right w:val="nil"/>
          <w:between w:val="nil"/>
        </w:pBdr>
        <w:spacing w:before="8" w:after="120" w:line="240" w:lineRule="auto"/>
        <w:contextualSpacing/>
        <w:rPr>
          <w:del w:id="49" w:author="Umar Sear" w:date="2022-05-07T13:29:00Z"/>
          <w:rFonts w:asciiTheme="majorHAnsi" w:hAnsiTheme="majorHAnsi" w:cstheme="majorHAnsi"/>
          <w:color w:val="000000"/>
          <w:sz w:val="24"/>
          <w:szCs w:val="24"/>
        </w:rPr>
      </w:pPr>
    </w:p>
    <w:p w14:paraId="19E1511E" w14:textId="3E243A08" w:rsidR="00386FEB" w:rsidRPr="00B526F3" w:rsidRDefault="00386FEB" w:rsidP="002038A6">
      <w:pPr>
        <w:widowControl w:val="0"/>
        <w:pBdr>
          <w:top w:val="nil"/>
          <w:left w:val="nil"/>
          <w:bottom w:val="nil"/>
          <w:right w:val="nil"/>
          <w:between w:val="nil"/>
        </w:pBdr>
        <w:spacing w:before="8" w:after="120" w:line="240" w:lineRule="auto"/>
        <w:contextualSpacing/>
        <w:rPr>
          <w:rFonts w:asciiTheme="majorHAnsi" w:hAnsiTheme="majorHAnsi" w:cstheme="majorHAnsi"/>
          <w:i/>
          <w:color w:val="000000"/>
          <w:sz w:val="24"/>
          <w:szCs w:val="24"/>
        </w:rPr>
        <w:pPrChange w:id="50" w:author="Umar Sear" w:date="2022-05-07T13:29:00Z">
          <w:pPr>
            <w:widowControl w:val="0"/>
            <w:pBdr>
              <w:top w:val="nil"/>
              <w:left w:val="nil"/>
              <w:bottom w:val="nil"/>
              <w:right w:val="nil"/>
              <w:between w:val="nil"/>
            </w:pBdr>
            <w:spacing w:before="8587" w:line="240" w:lineRule="auto"/>
            <w:ind w:left="55"/>
          </w:pPr>
        </w:pPrChange>
      </w:pPr>
    </w:p>
    <w:sectPr w:rsidR="00386FEB" w:rsidRPr="00B526F3" w:rsidSect="00DB3D2F">
      <w:footerReference w:type="default" r:id="rId10"/>
      <w:type w:val="continuous"/>
      <w:pgSz w:w="12240" w:h="15840"/>
      <w:pgMar w:top="294" w:right="911" w:bottom="903" w:left="1216" w:header="0" w:footer="0" w:gutter="0"/>
      <w:cols w:space="720" w:equalWidth="0">
        <w:col w:w="1011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461E" w14:textId="77777777" w:rsidR="002A0B1F" w:rsidRDefault="002A0B1F" w:rsidP="0099053F">
      <w:pPr>
        <w:spacing w:line="240" w:lineRule="auto"/>
      </w:pPr>
      <w:r>
        <w:separator/>
      </w:r>
    </w:p>
  </w:endnote>
  <w:endnote w:type="continuationSeparator" w:id="0">
    <w:p w14:paraId="47704A50" w14:textId="77777777" w:rsidR="002A0B1F" w:rsidRDefault="002A0B1F" w:rsidP="009905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70" w:type="dxa"/>
      <w:tblInd w:w="-1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500"/>
      <w:gridCol w:w="3145"/>
    </w:tblGrid>
    <w:tr w:rsidR="00C467C6" w:rsidRPr="0006474A" w14:paraId="0B6AA728" w14:textId="77777777" w:rsidTr="0006474A">
      <w:tc>
        <w:tcPr>
          <w:tcW w:w="4325" w:type="dxa"/>
        </w:tcPr>
        <w:p w14:paraId="2DC71798" w14:textId="3272B89F" w:rsidR="00C467C6" w:rsidRPr="0006474A" w:rsidRDefault="0006474A" w:rsidP="0006474A">
          <w:pPr>
            <w:pStyle w:val="Footer"/>
            <w:ind w:left="620"/>
            <w:rPr>
              <w:rFonts w:asciiTheme="majorHAnsi" w:hAnsiTheme="majorHAnsi" w:cstheme="majorHAnsi"/>
              <w:sz w:val="21"/>
              <w:szCs w:val="21"/>
            </w:rPr>
          </w:pPr>
          <w:r w:rsidRPr="0006474A">
            <w:rPr>
              <w:rFonts w:asciiTheme="majorHAnsi" w:hAnsiTheme="majorHAnsi" w:cstheme="majorHAnsi"/>
              <w:sz w:val="21"/>
              <w:szCs w:val="21"/>
            </w:rPr>
            <w:t>Mountain House Muslim Association</w:t>
          </w:r>
        </w:p>
      </w:tc>
      <w:tc>
        <w:tcPr>
          <w:tcW w:w="4500" w:type="dxa"/>
        </w:tcPr>
        <w:p w14:paraId="49E0E25B" w14:textId="637418E0" w:rsidR="00C467C6" w:rsidRPr="0006474A" w:rsidRDefault="0006474A" w:rsidP="00C467C6">
          <w:pPr>
            <w:pStyle w:val="Footer"/>
            <w:jc w:val="center"/>
            <w:rPr>
              <w:rFonts w:asciiTheme="majorHAnsi" w:hAnsiTheme="majorHAnsi" w:cstheme="majorHAnsi"/>
              <w:sz w:val="21"/>
              <w:szCs w:val="21"/>
            </w:rPr>
          </w:pPr>
          <w:r w:rsidRPr="0006474A">
            <w:rPr>
              <w:rFonts w:asciiTheme="majorHAnsi" w:hAnsiTheme="majorHAnsi" w:cstheme="majorHAnsi"/>
              <w:sz w:val="21"/>
              <w:szCs w:val="21"/>
            </w:rPr>
            <w:t xml:space="preserve">Bylaws </w:t>
          </w:r>
          <w:r>
            <w:rPr>
              <w:rFonts w:asciiTheme="majorHAnsi" w:hAnsiTheme="majorHAnsi" w:cstheme="majorHAnsi"/>
              <w:sz w:val="21"/>
              <w:szCs w:val="21"/>
            </w:rPr>
            <w:t xml:space="preserve">- </w:t>
          </w:r>
          <w:r w:rsidRPr="0006474A">
            <w:rPr>
              <w:rFonts w:asciiTheme="majorHAnsi" w:hAnsiTheme="majorHAnsi" w:cstheme="majorHAnsi"/>
              <w:sz w:val="21"/>
              <w:szCs w:val="21"/>
            </w:rPr>
            <w:t>May 5, 2022</w:t>
          </w:r>
        </w:p>
      </w:tc>
      <w:tc>
        <w:tcPr>
          <w:tcW w:w="3145" w:type="dxa"/>
        </w:tcPr>
        <w:p w14:paraId="5358A97B" w14:textId="47C83577" w:rsidR="00C467C6" w:rsidRPr="0006474A" w:rsidRDefault="00C467C6" w:rsidP="00C467C6">
          <w:pPr>
            <w:pStyle w:val="Footer"/>
            <w:jc w:val="right"/>
            <w:rPr>
              <w:rFonts w:asciiTheme="majorHAnsi" w:hAnsiTheme="majorHAnsi" w:cstheme="majorHAnsi"/>
              <w:sz w:val="21"/>
              <w:szCs w:val="21"/>
            </w:rPr>
          </w:pPr>
          <w:r w:rsidRPr="0006474A">
            <w:rPr>
              <w:rFonts w:asciiTheme="majorHAnsi" w:hAnsiTheme="majorHAnsi" w:cstheme="majorHAnsi"/>
              <w:sz w:val="21"/>
              <w:szCs w:val="21"/>
            </w:rPr>
            <w:t xml:space="preserve">Page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PAGE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w:t>
          </w:r>
          <w:r w:rsidRPr="0006474A">
            <w:rPr>
              <w:rFonts w:asciiTheme="majorHAnsi" w:hAnsiTheme="majorHAnsi" w:cstheme="majorHAnsi"/>
              <w:sz w:val="21"/>
              <w:szCs w:val="21"/>
            </w:rPr>
            <w:fldChar w:fldCharType="end"/>
          </w:r>
          <w:r w:rsidRPr="0006474A">
            <w:rPr>
              <w:rFonts w:asciiTheme="majorHAnsi" w:hAnsiTheme="majorHAnsi" w:cstheme="majorHAnsi"/>
              <w:sz w:val="21"/>
              <w:szCs w:val="21"/>
            </w:rPr>
            <w:t xml:space="preserve"> of </w:t>
          </w:r>
          <w:r w:rsidRPr="0006474A">
            <w:rPr>
              <w:rFonts w:asciiTheme="majorHAnsi" w:hAnsiTheme="majorHAnsi" w:cstheme="majorHAnsi"/>
              <w:sz w:val="21"/>
              <w:szCs w:val="21"/>
            </w:rPr>
            <w:fldChar w:fldCharType="begin"/>
          </w:r>
          <w:r w:rsidRPr="0006474A">
            <w:rPr>
              <w:rFonts w:asciiTheme="majorHAnsi" w:hAnsiTheme="majorHAnsi" w:cstheme="majorHAnsi"/>
              <w:sz w:val="21"/>
              <w:szCs w:val="21"/>
            </w:rPr>
            <w:instrText xml:space="preserve"> NUMPAGES </w:instrText>
          </w:r>
          <w:r w:rsidRPr="0006474A">
            <w:rPr>
              <w:rFonts w:asciiTheme="majorHAnsi" w:hAnsiTheme="majorHAnsi" w:cstheme="majorHAnsi"/>
              <w:sz w:val="21"/>
              <w:szCs w:val="21"/>
            </w:rPr>
            <w:fldChar w:fldCharType="separate"/>
          </w:r>
          <w:r w:rsidRPr="0006474A">
            <w:rPr>
              <w:rFonts w:asciiTheme="majorHAnsi" w:hAnsiTheme="majorHAnsi" w:cstheme="majorHAnsi"/>
              <w:sz w:val="21"/>
              <w:szCs w:val="21"/>
            </w:rPr>
            <w:t>15</w:t>
          </w:r>
          <w:r w:rsidRPr="0006474A">
            <w:rPr>
              <w:rFonts w:asciiTheme="majorHAnsi" w:hAnsiTheme="majorHAnsi" w:cstheme="majorHAnsi"/>
              <w:sz w:val="21"/>
              <w:szCs w:val="21"/>
            </w:rPr>
            <w:fldChar w:fldCharType="end"/>
          </w:r>
        </w:p>
      </w:tc>
    </w:tr>
  </w:tbl>
  <w:p w14:paraId="27CCA900" w14:textId="77777777" w:rsidR="00C467C6" w:rsidRDefault="00C467C6" w:rsidP="00C467C6">
    <w:pPr>
      <w:pStyle w:val="Footer"/>
      <w:jc w:val="right"/>
      <w:rPr>
        <w:rFonts w:ascii="Times New Roman" w:hAnsi="Times New Roman"/>
      </w:rPr>
    </w:pPr>
  </w:p>
  <w:p w14:paraId="26AD00BC" w14:textId="77777777" w:rsidR="00C467C6" w:rsidRDefault="00C467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C5026" w14:textId="77777777" w:rsidR="002A0B1F" w:rsidRDefault="002A0B1F" w:rsidP="0099053F">
      <w:pPr>
        <w:spacing w:line="240" w:lineRule="auto"/>
      </w:pPr>
      <w:r>
        <w:separator/>
      </w:r>
    </w:p>
  </w:footnote>
  <w:footnote w:type="continuationSeparator" w:id="0">
    <w:p w14:paraId="04019F88" w14:textId="77777777" w:rsidR="002A0B1F" w:rsidRDefault="002A0B1F" w:rsidP="009905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C8E"/>
    <w:multiLevelType w:val="hybridMultilevel"/>
    <w:tmpl w:val="68CCB85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ED68BC"/>
    <w:multiLevelType w:val="hybridMultilevel"/>
    <w:tmpl w:val="72768078"/>
    <w:lvl w:ilvl="0" w:tplc="EC44A58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 w15:restartNumberingAfterBreak="0">
    <w:nsid w:val="036869FD"/>
    <w:multiLevelType w:val="hybridMultilevel"/>
    <w:tmpl w:val="ABF217F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A0FEE"/>
    <w:multiLevelType w:val="hybridMultilevel"/>
    <w:tmpl w:val="FC4469F8"/>
    <w:lvl w:ilvl="0" w:tplc="8626D21C">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4" w15:restartNumberingAfterBreak="0">
    <w:nsid w:val="076E3940"/>
    <w:multiLevelType w:val="hybridMultilevel"/>
    <w:tmpl w:val="38E2B07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31807"/>
    <w:multiLevelType w:val="hybridMultilevel"/>
    <w:tmpl w:val="1D906DAE"/>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7108E"/>
    <w:multiLevelType w:val="hybridMultilevel"/>
    <w:tmpl w:val="9F18E2C2"/>
    <w:lvl w:ilvl="0" w:tplc="FFFFFFF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56F3A"/>
    <w:multiLevelType w:val="hybridMultilevel"/>
    <w:tmpl w:val="B3BA6046"/>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F7B0D63"/>
    <w:multiLevelType w:val="hybridMultilevel"/>
    <w:tmpl w:val="79506040"/>
    <w:lvl w:ilvl="0" w:tplc="FFFFFFFF">
      <w:start w:val="5"/>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30BF3"/>
    <w:multiLevelType w:val="hybridMultilevel"/>
    <w:tmpl w:val="2E54C3B4"/>
    <w:lvl w:ilvl="0" w:tplc="71B2229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83251"/>
    <w:multiLevelType w:val="multilevel"/>
    <w:tmpl w:val="ABAE9CF4"/>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38785C"/>
    <w:multiLevelType w:val="multilevel"/>
    <w:tmpl w:val="0DCA39AE"/>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51350D"/>
    <w:multiLevelType w:val="hybridMultilevel"/>
    <w:tmpl w:val="D3FE40C6"/>
    <w:lvl w:ilvl="0" w:tplc="04090019">
      <w:start w:val="1"/>
      <w:numFmt w:val="low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13" w15:restartNumberingAfterBreak="0">
    <w:nsid w:val="180E7BF3"/>
    <w:multiLevelType w:val="hybridMultilevel"/>
    <w:tmpl w:val="638EBC30"/>
    <w:lvl w:ilvl="0" w:tplc="74BA7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8073D"/>
    <w:multiLevelType w:val="hybridMultilevel"/>
    <w:tmpl w:val="4F68D8C0"/>
    <w:lvl w:ilvl="0" w:tplc="2EEEC8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1E3C5E"/>
    <w:multiLevelType w:val="hybridMultilevel"/>
    <w:tmpl w:val="646882AE"/>
    <w:lvl w:ilvl="0" w:tplc="FFFFFFFF">
      <w:start w:val="1"/>
      <w:numFmt w:val="lowerRoman"/>
      <w:lvlText w:val="%1."/>
      <w:lvlJc w:val="left"/>
      <w:pPr>
        <w:ind w:left="1800" w:hanging="360"/>
      </w:pPr>
      <w:rPr>
        <w:rFonts w:hint="default"/>
      </w:r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1E7816A1"/>
    <w:multiLevelType w:val="hybridMultilevel"/>
    <w:tmpl w:val="BCD4ACD0"/>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1D49EE"/>
    <w:multiLevelType w:val="hybridMultilevel"/>
    <w:tmpl w:val="0EAC20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46CE0"/>
    <w:multiLevelType w:val="hybridMultilevel"/>
    <w:tmpl w:val="9F9A42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1E7BCE"/>
    <w:multiLevelType w:val="hybridMultilevel"/>
    <w:tmpl w:val="E70A12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32DFF"/>
    <w:multiLevelType w:val="hybridMultilevel"/>
    <w:tmpl w:val="72EC2A6A"/>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AFB27CB"/>
    <w:multiLevelType w:val="hybridMultilevel"/>
    <w:tmpl w:val="6B9CB3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B6A4BE4"/>
    <w:multiLevelType w:val="hybridMultilevel"/>
    <w:tmpl w:val="2E34E6C0"/>
    <w:lvl w:ilvl="0" w:tplc="9CA4A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355C6"/>
    <w:multiLevelType w:val="hybridMultilevel"/>
    <w:tmpl w:val="CA0E36FA"/>
    <w:lvl w:ilvl="0" w:tplc="FFFFFFFF">
      <w:start w:val="1"/>
      <w:numFmt w:val="lowerLetter"/>
      <w:lvlText w:val="%1."/>
      <w:lvlJc w:val="left"/>
      <w:pPr>
        <w:ind w:left="5040" w:hanging="360"/>
      </w:pPr>
    </w:lvl>
    <w:lvl w:ilvl="1" w:tplc="04090013">
      <w:start w:val="1"/>
      <w:numFmt w:val="upperRoman"/>
      <w:lvlText w:val="%2."/>
      <w:lvlJc w:val="right"/>
      <w:pPr>
        <w:ind w:left="5760" w:hanging="360"/>
      </w:pPr>
    </w:lvl>
    <w:lvl w:ilvl="2" w:tplc="FFFFFFFF" w:tentative="1">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24" w15:restartNumberingAfterBreak="0">
    <w:nsid w:val="2CC651E2"/>
    <w:multiLevelType w:val="hybridMultilevel"/>
    <w:tmpl w:val="F0184F8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9C6596"/>
    <w:multiLevelType w:val="hybridMultilevel"/>
    <w:tmpl w:val="F1863358"/>
    <w:lvl w:ilvl="0" w:tplc="FFFFFFFF">
      <w:start w:val="1"/>
      <w:numFmt w:val="decimal"/>
      <w:lvlText w:val="%1."/>
      <w:lvlJc w:val="left"/>
      <w:pPr>
        <w:ind w:left="720" w:hanging="360"/>
      </w:pPr>
      <w:rPr>
        <w:rFonts w:hint="default"/>
      </w:r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185EA9"/>
    <w:multiLevelType w:val="multilevel"/>
    <w:tmpl w:val="42C6267E"/>
    <w:styleLink w:val="CurrentList2"/>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27" w15:restartNumberingAfterBreak="0">
    <w:nsid w:val="2F83743A"/>
    <w:multiLevelType w:val="hybridMultilevel"/>
    <w:tmpl w:val="BAF27622"/>
    <w:lvl w:ilvl="0" w:tplc="FFFFFFFF">
      <w:start w:val="1"/>
      <w:numFmt w:val="lowerLetter"/>
      <w:lvlText w:val="%1."/>
      <w:lvlJc w:val="left"/>
      <w:pPr>
        <w:ind w:left="1440" w:hanging="360"/>
      </w:pPr>
    </w:lvl>
    <w:lvl w:ilvl="1" w:tplc="71B22296">
      <w:start w:val="1"/>
      <w:numFmt w:val="lowerRoman"/>
      <w:lvlText w:val="%2."/>
      <w:lvlJc w:val="left"/>
      <w:pPr>
        <w:ind w:left="180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302535D9"/>
    <w:multiLevelType w:val="hybridMultilevel"/>
    <w:tmpl w:val="C5004CA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0CD6602"/>
    <w:multiLevelType w:val="hybridMultilevel"/>
    <w:tmpl w:val="4C1083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57E6F64"/>
    <w:multiLevelType w:val="hybridMultilevel"/>
    <w:tmpl w:val="2CEA84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6E65EE"/>
    <w:multiLevelType w:val="hybridMultilevel"/>
    <w:tmpl w:val="646882AE"/>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9E4676"/>
    <w:multiLevelType w:val="hybridMultilevel"/>
    <w:tmpl w:val="5638F4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8AE1B73"/>
    <w:multiLevelType w:val="hybridMultilevel"/>
    <w:tmpl w:val="98B4B2BA"/>
    <w:lvl w:ilvl="0" w:tplc="FFFFFFFF">
      <w:start w:val="1"/>
      <w:numFmt w:val="lowerLetter"/>
      <w:lvlText w:val="%1."/>
      <w:lvlJc w:val="left"/>
      <w:pPr>
        <w:ind w:left="5040" w:hanging="360"/>
      </w:pPr>
    </w:lvl>
    <w:lvl w:ilvl="1" w:tplc="71B22296">
      <w:start w:val="1"/>
      <w:numFmt w:val="lowerRoman"/>
      <w:lvlText w:val="%2."/>
      <w:lvlJc w:val="left"/>
      <w:pPr>
        <w:ind w:left="1440" w:hanging="360"/>
      </w:pPr>
      <w:rPr>
        <w:rFonts w:hint="default"/>
      </w:rPr>
    </w:lvl>
    <w:lvl w:ilvl="2" w:tplc="FFFFFFFF">
      <w:start w:val="1"/>
      <w:numFmt w:val="lowerRoman"/>
      <w:lvlText w:val="%3."/>
      <w:lvlJc w:val="right"/>
      <w:pPr>
        <w:ind w:left="6480" w:hanging="180"/>
      </w:pPr>
    </w:lvl>
    <w:lvl w:ilvl="3" w:tplc="FFFFFFFF" w:tentative="1">
      <w:start w:val="1"/>
      <w:numFmt w:val="decimal"/>
      <w:lvlText w:val="%4."/>
      <w:lvlJc w:val="left"/>
      <w:pPr>
        <w:ind w:left="7200" w:hanging="360"/>
      </w:pPr>
    </w:lvl>
    <w:lvl w:ilvl="4" w:tplc="FFFFFFFF" w:tentative="1">
      <w:start w:val="1"/>
      <w:numFmt w:val="lowerLetter"/>
      <w:lvlText w:val="%5."/>
      <w:lvlJc w:val="left"/>
      <w:pPr>
        <w:ind w:left="7920" w:hanging="360"/>
      </w:pPr>
    </w:lvl>
    <w:lvl w:ilvl="5" w:tplc="FFFFFFFF" w:tentative="1">
      <w:start w:val="1"/>
      <w:numFmt w:val="lowerRoman"/>
      <w:lvlText w:val="%6."/>
      <w:lvlJc w:val="right"/>
      <w:pPr>
        <w:ind w:left="8640" w:hanging="180"/>
      </w:pPr>
    </w:lvl>
    <w:lvl w:ilvl="6" w:tplc="FFFFFFFF" w:tentative="1">
      <w:start w:val="1"/>
      <w:numFmt w:val="decimal"/>
      <w:lvlText w:val="%7."/>
      <w:lvlJc w:val="left"/>
      <w:pPr>
        <w:ind w:left="9360" w:hanging="360"/>
      </w:pPr>
    </w:lvl>
    <w:lvl w:ilvl="7" w:tplc="FFFFFFFF" w:tentative="1">
      <w:start w:val="1"/>
      <w:numFmt w:val="lowerLetter"/>
      <w:lvlText w:val="%8."/>
      <w:lvlJc w:val="left"/>
      <w:pPr>
        <w:ind w:left="10080" w:hanging="360"/>
      </w:pPr>
    </w:lvl>
    <w:lvl w:ilvl="8" w:tplc="FFFFFFFF" w:tentative="1">
      <w:start w:val="1"/>
      <w:numFmt w:val="lowerRoman"/>
      <w:lvlText w:val="%9."/>
      <w:lvlJc w:val="right"/>
      <w:pPr>
        <w:ind w:left="10800" w:hanging="180"/>
      </w:pPr>
    </w:lvl>
  </w:abstractNum>
  <w:abstractNum w:abstractNumId="34" w15:restartNumberingAfterBreak="0">
    <w:nsid w:val="39BC3019"/>
    <w:multiLevelType w:val="hybridMultilevel"/>
    <w:tmpl w:val="EC96C40C"/>
    <w:lvl w:ilvl="0" w:tplc="74BA7D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BF6893"/>
    <w:multiLevelType w:val="hybridMultilevel"/>
    <w:tmpl w:val="1728A0BC"/>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6" w15:restartNumberingAfterBreak="0">
    <w:nsid w:val="3C3B67F7"/>
    <w:multiLevelType w:val="hybridMultilevel"/>
    <w:tmpl w:val="631E1182"/>
    <w:lvl w:ilvl="0" w:tplc="7B48E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3E4C3C"/>
    <w:multiLevelType w:val="hybridMultilevel"/>
    <w:tmpl w:val="AA76E9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3DBB76B9"/>
    <w:multiLevelType w:val="hybridMultilevel"/>
    <w:tmpl w:val="5E8EFEC4"/>
    <w:lvl w:ilvl="0" w:tplc="C0AAE0B0">
      <w:start w:val="1"/>
      <w:numFmt w:val="decimal"/>
      <w:lvlText w:val="%1."/>
      <w:lvlJc w:val="left"/>
      <w:pPr>
        <w:ind w:left="737" w:hanging="360"/>
      </w:pPr>
      <w:rPr>
        <w:rFonts w:hint="default"/>
      </w:rPr>
    </w:lvl>
    <w:lvl w:ilvl="1" w:tplc="04090019">
      <w:start w:val="1"/>
      <w:numFmt w:val="lowerLetter"/>
      <w:lvlText w:val="%2."/>
      <w:lvlJc w:val="left"/>
      <w:pPr>
        <w:ind w:left="1457" w:hanging="360"/>
      </w:pPr>
    </w:lvl>
    <w:lvl w:ilvl="2" w:tplc="0409001B" w:tentative="1">
      <w:start w:val="1"/>
      <w:numFmt w:val="lowerRoman"/>
      <w:lvlText w:val="%3."/>
      <w:lvlJc w:val="right"/>
      <w:pPr>
        <w:ind w:left="2177" w:hanging="180"/>
      </w:pPr>
    </w:lvl>
    <w:lvl w:ilvl="3" w:tplc="0409000F" w:tentative="1">
      <w:start w:val="1"/>
      <w:numFmt w:val="decimal"/>
      <w:lvlText w:val="%4."/>
      <w:lvlJc w:val="left"/>
      <w:pPr>
        <w:ind w:left="2897" w:hanging="360"/>
      </w:pPr>
    </w:lvl>
    <w:lvl w:ilvl="4" w:tplc="04090019" w:tentative="1">
      <w:start w:val="1"/>
      <w:numFmt w:val="lowerLetter"/>
      <w:lvlText w:val="%5."/>
      <w:lvlJc w:val="left"/>
      <w:pPr>
        <w:ind w:left="3617" w:hanging="360"/>
      </w:pPr>
    </w:lvl>
    <w:lvl w:ilvl="5" w:tplc="0409001B" w:tentative="1">
      <w:start w:val="1"/>
      <w:numFmt w:val="lowerRoman"/>
      <w:lvlText w:val="%6."/>
      <w:lvlJc w:val="right"/>
      <w:pPr>
        <w:ind w:left="4337" w:hanging="180"/>
      </w:pPr>
    </w:lvl>
    <w:lvl w:ilvl="6" w:tplc="0409000F" w:tentative="1">
      <w:start w:val="1"/>
      <w:numFmt w:val="decimal"/>
      <w:lvlText w:val="%7."/>
      <w:lvlJc w:val="left"/>
      <w:pPr>
        <w:ind w:left="5057" w:hanging="360"/>
      </w:pPr>
    </w:lvl>
    <w:lvl w:ilvl="7" w:tplc="04090019" w:tentative="1">
      <w:start w:val="1"/>
      <w:numFmt w:val="lowerLetter"/>
      <w:lvlText w:val="%8."/>
      <w:lvlJc w:val="left"/>
      <w:pPr>
        <w:ind w:left="5777" w:hanging="360"/>
      </w:pPr>
    </w:lvl>
    <w:lvl w:ilvl="8" w:tplc="0409001B" w:tentative="1">
      <w:start w:val="1"/>
      <w:numFmt w:val="lowerRoman"/>
      <w:lvlText w:val="%9."/>
      <w:lvlJc w:val="right"/>
      <w:pPr>
        <w:ind w:left="6497" w:hanging="180"/>
      </w:pPr>
    </w:lvl>
  </w:abstractNum>
  <w:abstractNum w:abstractNumId="39" w15:restartNumberingAfterBreak="0">
    <w:nsid w:val="3E7549BA"/>
    <w:multiLevelType w:val="hybridMultilevel"/>
    <w:tmpl w:val="D39C7F1A"/>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0" w15:restartNumberingAfterBreak="0">
    <w:nsid w:val="482A4A11"/>
    <w:multiLevelType w:val="hybridMultilevel"/>
    <w:tmpl w:val="3918C284"/>
    <w:lvl w:ilvl="0" w:tplc="FFFFFFFF">
      <w:start w:val="1"/>
      <w:numFmt w:val="lowerLetter"/>
      <w:lvlText w:val="%1."/>
      <w:lvlJc w:val="left"/>
      <w:pPr>
        <w:ind w:left="720" w:hanging="360"/>
      </w:pPr>
    </w:lvl>
    <w:lvl w:ilvl="1" w:tplc="71B22296">
      <w:start w:val="1"/>
      <w:numFmt w:val="lowerRoman"/>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8DA113C"/>
    <w:multiLevelType w:val="hybridMultilevel"/>
    <w:tmpl w:val="09901B2C"/>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A990F2C"/>
    <w:multiLevelType w:val="hybridMultilevel"/>
    <w:tmpl w:val="363CFB7A"/>
    <w:lvl w:ilvl="0" w:tplc="04090019">
      <w:start w:val="1"/>
      <w:numFmt w:val="lowerLetter"/>
      <w:lvlText w:val="%1."/>
      <w:lvlJc w:val="left"/>
      <w:pPr>
        <w:ind w:left="1080" w:hanging="360"/>
      </w:pPr>
      <w:rPr>
        <w:rFonts w:hint="default"/>
      </w:rPr>
    </w:lvl>
    <w:lvl w:ilvl="1" w:tplc="FFFFFFFF">
      <w:start w:val="1"/>
      <w:numFmt w:val="lowerLetter"/>
      <w:lvlText w:val="(%2)"/>
      <w:lvlJc w:val="left"/>
      <w:pPr>
        <w:ind w:left="360" w:hanging="360"/>
      </w:pPr>
      <w:rPr>
        <w:rFonts w:hint="default"/>
      </w:rPr>
    </w:lvl>
    <w:lvl w:ilvl="2" w:tplc="FFFFFFFF">
      <w:start w:val="1"/>
      <w:numFmt w:val="lowerRoman"/>
      <w:lvlText w:val="%3."/>
      <w:lvlJc w:val="left"/>
      <w:pPr>
        <w:ind w:left="810" w:hanging="360"/>
      </w:pPr>
      <w:rPr>
        <w:rFonts w:hint="default"/>
        <w:b w:val="0"/>
        <w:bCs w:val="0"/>
      </w:rPr>
    </w:lvl>
    <w:lvl w:ilvl="3" w:tplc="FFFFFFFF">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43" w15:restartNumberingAfterBreak="0">
    <w:nsid w:val="4ACB1F60"/>
    <w:multiLevelType w:val="hybridMultilevel"/>
    <w:tmpl w:val="146027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19">
      <w:start w:val="1"/>
      <w:numFmt w:val="lowerLetter"/>
      <w:lvlText w:val="%4."/>
      <w:lvlJc w:val="left"/>
      <w:pPr>
        <w:ind w:left="216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B887266"/>
    <w:multiLevelType w:val="hybridMultilevel"/>
    <w:tmpl w:val="1728A0BC"/>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5" w15:restartNumberingAfterBreak="0">
    <w:nsid w:val="4C5C22F0"/>
    <w:multiLevelType w:val="hybridMultilevel"/>
    <w:tmpl w:val="F0AC81E0"/>
    <w:lvl w:ilvl="0" w:tplc="10C6EA7E">
      <w:start w:val="1"/>
      <w:numFmt w:val="decimal"/>
      <w:lvlText w:val="%1."/>
      <w:lvlJc w:val="left"/>
      <w:pPr>
        <w:ind w:left="460" w:hanging="360"/>
      </w:pPr>
      <w:rPr>
        <w:rFonts w:hint="default"/>
        <w:b/>
        <w:bCs/>
        <w:spacing w:val="-3"/>
        <w:w w:val="100"/>
      </w:rPr>
    </w:lvl>
    <w:lvl w:ilvl="1" w:tplc="811A3D66">
      <w:start w:val="1"/>
      <w:numFmt w:val="lowerLetter"/>
      <w:lvlText w:val="%2."/>
      <w:lvlJc w:val="left"/>
      <w:pPr>
        <w:ind w:left="820" w:hanging="360"/>
      </w:pPr>
      <w:rPr>
        <w:rFonts w:hint="default"/>
        <w:spacing w:val="-1"/>
        <w:w w:val="100"/>
      </w:rPr>
    </w:lvl>
    <w:lvl w:ilvl="2" w:tplc="F3F49100">
      <w:start w:val="1"/>
      <w:numFmt w:val="lowerRoman"/>
      <w:lvlText w:val="%3."/>
      <w:lvlJc w:val="left"/>
      <w:pPr>
        <w:ind w:left="1540" w:hanging="360"/>
        <w:jc w:val="right"/>
      </w:pPr>
      <w:rPr>
        <w:rFonts w:ascii="Garamond" w:eastAsia="Garamond" w:hAnsi="Garamond" w:cs="Garamond" w:hint="default"/>
        <w:spacing w:val="-1"/>
        <w:w w:val="100"/>
        <w:sz w:val="22"/>
        <w:szCs w:val="22"/>
      </w:rPr>
    </w:lvl>
    <w:lvl w:ilvl="3" w:tplc="1728C8C4">
      <w:numFmt w:val="bullet"/>
      <w:lvlText w:val="•"/>
      <w:lvlJc w:val="left"/>
      <w:pPr>
        <w:ind w:left="1900" w:hanging="360"/>
      </w:pPr>
      <w:rPr>
        <w:rFonts w:hint="default"/>
      </w:rPr>
    </w:lvl>
    <w:lvl w:ilvl="4" w:tplc="9ECA3530">
      <w:numFmt w:val="bullet"/>
      <w:lvlText w:val="•"/>
      <w:lvlJc w:val="left"/>
      <w:pPr>
        <w:ind w:left="3031" w:hanging="360"/>
      </w:pPr>
      <w:rPr>
        <w:rFonts w:hint="default"/>
      </w:rPr>
    </w:lvl>
    <w:lvl w:ilvl="5" w:tplc="E2DCC3B0">
      <w:numFmt w:val="bullet"/>
      <w:lvlText w:val="•"/>
      <w:lvlJc w:val="left"/>
      <w:pPr>
        <w:ind w:left="4162" w:hanging="360"/>
      </w:pPr>
      <w:rPr>
        <w:rFonts w:hint="default"/>
      </w:rPr>
    </w:lvl>
    <w:lvl w:ilvl="6" w:tplc="BBBCBFAE">
      <w:numFmt w:val="bullet"/>
      <w:lvlText w:val="•"/>
      <w:lvlJc w:val="left"/>
      <w:pPr>
        <w:ind w:left="5294" w:hanging="360"/>
      </w:pPr>
      <w:rPr>
        <w:rFonts w:hint="default"/>
      </w:rPr>
    </w:lvl>
    <w:lvl w:ilvl="7" w:tplc="2D488DF0">
      <w:numFmt w:val="bullet"/>
      <w:lvlText w:val="•"/>
      <w:lvlJc w:val="left"/>
      <w:pPr>
        <w:ind w:left="6425" w:hanging="360"/>
      </w:pPr>
      <w:rPr>
        <w:rFonts w:hint="default"/>
      </w:rPr>
    </w:lvl>
    <w:lvl w:ilvl="8" w:tplc="AEF0D3D6">
      <w:numFmt w:val="bullet"/>
      <w:lvlText w:val="•"/>
      <w:lvlJc w:val="left"/>
      <w:pPr>
        <w:ind w:left="7557" w:hanging="360"/>
      </w:pPr>
      <w:rPr>
        <w:rFonts w:hint="default"/>
      </w:rPr>
    </w:lvl>
  </w:abstractNum>
  <w:abstractNum w:abstractNumId="46" w15:restartNumberingAfterBreak="0">
    <w:nsid w:val="4EE97CB0"/>
    <w:multiLevelType w:val="hybridMultilevel"/>
    <w:tmpl w:val="909AFD3A"/>
    <w:lvl w:ilvl="0" w:tplc="FFFFFFFF">
      <w:start w:val="1"/>
      <w:numFmt w:val="decimal"/>
      <w:lvlText w:val="%1."/>
      <w:lvlJc w:val="left"/>
      <w:pPr>
        <w:ind w:left="288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E74DD5"/>
    <w:multiLevelType w:val="hybridMultilevel"/>
    <w:tmpl w:val="B68A5D3C"/>
    <w:lvl w:ilvl="0" w:tplc="04090019">
      <w:start w:val="1"/>
      <w:numFmt w:val="lowerLetter"/>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538670C7"/>
    <w:multiLevelType w:val="hybridMultilevel"/>
    <w:tmpl w:val="99888FB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4E216EA"/>
    <w:multiLevelType w:val="hybridMultilevel"/>
    <w:tmpl w:val="00703DBC"/>
    <w:lvl w:ilvl="0" w:tplc="9698BEEC">
      <w:start w:val="4"/>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50" w15:restartNumberingAfterBreak="0">
    <w:nsid w:val="56F37232"/>
    <w:multiLevelType w:val="hybridMultilevel"/>
    <w:tmpl w:val="E55C81D6"/>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8335877"/>
    <w:multiLevelType w:val="hybridMultilevel"/>
    <w:tmpl w:val="1C06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B0975"/>
    <w:multiLevelType w:val="hybridMultilevel"/>
    <w:tmpl w:val="DD04870E"/>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441C85"/>
    <w:multiLevelType w:val="hybridMultilevel"/>
    <w:tmpl w:val="B37E819A"/>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9C4453"/>
    <w:multiLevelType w:val="multilevel"/>
    <w:tmpl w:val="B8DEA424"/>
    <w:styleLink w:val="CurrentList5"/>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90" w:hanging="360"/>
      </w:pPr>
      <w:rPr>
        <w:rFonts w:hint="default"/>
        <w:b w:val="0"/>
        <w:bCs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14D2020"/>
    <w:multiLevelType w:val="hybridMultilevel"/>
    <w:tmpl w:val="4718B20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6D4A2B"/>
    <w:multiLevelType w:val="hybridMultilevel"/>
    <w:tmpl w:val="5928AB2E"/>
    <w:lvl w:ilvl="0" w:tplc="8626D21C">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2A35305"/>
    <w:multiLevelType w:val="multilevel"/>
    <w:tmpl w:val="7916C240"/>
    <w:styleLink w:val="CurrentList1"/>
    <w:lvl w:ilvl="0">
      <w:start w:val="1"/>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58" w15:restartNumberingAfterBreak="0">
    <w:nsid w:val="636B51C7"/>
    <w:multiLevelType w:val="hybridMultilevel"/>
    <w:tmpl w:val="5638F488"/>
    <w:lvl w:ilvl="0" w:tplc="8626D2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EF1C07"/>
    <w:multiLevelType w:val="hybridMultilevel"/>
    <w:tmpl w:val="E03619E2"/>
    <w:lvl w:ilvl="0" w:tplc="8626D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F26118"/>
    <w:multiLevelType w:val="hybridMultilevel"/>
    <w:tmpl w:val="5EFA0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DF426D"/>
    <w:multiLevelType w:val="hybridMultilevel"/>
    <w:tmpl w:val="7010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495556"/>
    <w:multiLevelType w:val="hybridMultilevel"/>
    <w:tmpl w:val="F8046D7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085777E"/>
    <w:multiLevelType w:val="hybridMultilevel"/>
    <w:tmpl w:val="BE1E3728"/>
    <w:lvl w:ilvl="0" w:tplc="71B22296">
      <w:start w:val="1"/>
      <w:numFmt w:val="lowerRoman"/>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15:restartNumberingAfterBreak="0">
    <w:nsid w:val="712D1806"/>
    <w:multiLevelType w:val="hybridMultilevel"/>
    <w:tmpl w:val="AD981AFE"/>
    <w:lvl w:ilvl="0" w:tplc="04090019">
      <w:start w:val="1"/>
      <w:numFmt w:val="lowerLetter"/>
      <w:lvlText w:val="%1."/>
      <w:lvlJc w:val="left"/>
      <w:pPr>
        <w:ind w:left="1440" w:hanging="360"/>
      </w:pPr>
      <w:rPr>
        <w:rFonts w:hint="default"/>
      </w:rPr>
    </w:lvl>
    <w:lvl w:ilvl="1" w:tplc="FFFFFFFF">
      <w:start w:val="1"/>
      <w:numFmt w:val="decimal"/>
      <w:lvlText w:val="%2."/>
      <w:lvlJc w:val="left"/>
      <w:pPr>
        <w:ind w:left="2160" w:hanging="360"/>
      </w:pPr>
      <w:rPr>
        <w:rFonts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5" w15:restartNumberingAfterBreak="0">
    <w:nsid w:val="733918E5"/>
    <w:multiLevelType w:val="hybridMultilevel"/>
    <w:tmpl w:val="7110036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39C7BA7"/>
    <w:multiLevelType w:val="hybridMultilevel"/>
    <w:tmpl w:val="6694B88A"/>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4024FA5"/>
    <w:multiLevelType w:val="hybridMultilevel"/>
    <w:tmpl w:val="CA3E40DA"/>
    <w:lvl w:ilvl="0" w:tplc="C1323AC4">
      <w:numFmt w:val="decimal"/>
      <w:lvlText w:val="%1."/>
      <w:lvlJc w:val="left"/>
      <w:pPr>
        <w:ind w:left="1800" w:hanging="360"/>
      </w:pPr>
      <w:rPr>
        <w:rFonts w:hint="default"/>
      </w:rPr>
    </w:lvl>
    <w:lvl w:ilvl="1" w:tplc="F90C0D10">
      <w:start w:val="1"/>
      <w:numFmt w:val="lowerLetter"/>
      <w:lvlText w:val="(%2)"/>
      <w:lvlJc w:val="left"/>
      <w:pPr>
        <w:ind w:left="1440" w:hanging="360"/>
      </w:pPr>
      <w:rPr>
        <w:rFonts w:hint="default"/>
      </w:rPr>
    </w:lvl>
    <w:lvl w:ilvl="2" w:tplc="7C649AAE">
      <w:start w:val="1"/>
      <w:numFmt w:val="lowerRoman"/>
      <w:lvlText w:val="%3."/>
      <w:lvlJc w:val="left"/>
      <w:pPr>
        <w:ind w:left="1890" w:hanging="360"/>
      </w:pPr>
      <w:rPr>
        <w:rFonts w:hint="default"/>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8C6192"/>
    <w:multiLevelType w:val="hybridMultilevel"/>
    <w:tmpl w:val="D376ED5A"/>
    <w:lvl w:ilvl="0" w:tplc="8626D21C">
      <w:start w:val="1"/>
      <w:numFmt w:val="decimal"/>
      <w:lvlText w:val="%1."/>
      <w:lvlJc w:val="left"/>
      <w:pPr>
        <w:ind w:left="720" w:hanging="360"/>
      </w:pPr>
      <w:rPr>
        <w:rFonts w:hint="default"/>
      </w:rPr>
    </w:lvl>
    <w:lvl w:ilvl="1" w:tplc="6158E26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EF5555"/>
    <w:multiLevelType w:val="hybridMultilevel"/>
    <w:tmpl w:val="3FD2C664"/>
    <w:lvl w:ilvl="0" w:tplc="71B22296">
      <w:start w:val="1"/>
      <w:numFmt w:val="lowerRoman"/>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70" w15:restartNumberingAfterBreak="0">
    <w:nsid w:val="77C463CF"/>
    <w:multiLevelType w:val="hybridMultilevel"/>
    <w:tmpl w:val="14B85E1C"/>
    <w:lvl w:ilvl="0" w:tplc="FFFFFFFF">
      <w:start w:val="5"/>
      <w:numFmt w:val="decimal"/>
      <w:lvlText w:val="%1."/>
      <w:lvlJc w:val="left"/>
      <w:pPr>
        <w:ind w:left="900" w:hanging="360"/>
      </w:pPr>
      <w:rPr>
        <w:rFonts w:hint="default"/>
      </w:rPr>
    </w:lvl>
    <w:lvl w:ilvl="1" w:tplc="FFFFFFFF">
      <w:start w:val="1"/>
      <w:numFmt w:val="lowerLetter"/>
      <w:lvlText w:val="%2."/>
      <w:lvlJc w:val="left"/>
      <w:pPr>
        <w:ind w:left="1602" w:hanging="360"/>
      </w:pPr>
    </w:lvl>
    <w:lvl w:ilvl="2" w:tplc="FFFFFFFF">
      <w:start w:val="1"/>
      <w:numFmt w:val="lowerRoman"/>
      <w:lvlText w:val="%3."/>
      <w:lvlJc w:val="right"/>
      <w:pPr>
        <w:ind w:left="2322" w:hanging="180"/>
      </w:pPr>
    </w:lvl>
    <w:lvl w:ilvl="3" w:tplc="FFFFFFFF" w:tentative="1">
      <w:start w:val="1"/>
      <w:numFmt w:val="decimal"/>
      <w:lvlText w:val="%4."/>
      <w:lvlJc w:val="left"/>
      <w:pPr>
        <w:ind w:left="3042" w:hanging="360"/>
      </w:pPr>
    </w:lvl>
    <w:lvl w:ilvl="4" w:tplc="FFFFFFFF" w:tentative="1">
      <w:start w:val="1"/>
      <w:numFmt w:val="lowerLetter"/>
      <w:lvlText w:val="%5."/>
      <w:lvlJc w:val="left"/>
      <w:pPr>
        <w:ind w:left="3762" w:hanging="360"/>
      </w:pPr>
    </w:lvl>
    <w:lvl w:ilvl="5" w:tplc="FFFFFFFF" w:tentative="1">
      <w:start w:val="1"/>
      <w:numFmt w:val="lowerRoman"/>
      <w:lvlText w:val="%6."/>
      <w:lvlJc w:val="right"/>
      <w:pPr>
        <w:ind w:left="4482" w:hanging="180"/>
      </w:pPr>
    </w:lvl>
    <w:lvl w:ilvl="6" w:tplc="FFFFFFFF" w:tentative="1">
      <w:start w:val="1"/>
      <w:numFmt w:val="decimal"/>
      <w:lvlText w:val="%7."/>
      <w:lvlJc w:val="left"/>
      <w:pPr>
        <w:ind w:left="5202" w:hanging="360"/>
      </w:pPr>
    </w:lvl>
    <w:lvl w:ilvl="7" w:tplc="FFFFFFFF" w:tentative="1">
      <w:start w:val="1"/>
      <w:numFmt w:val="lowerLetter"/>
      <w:lvlText w:val="%8."/>
      <w:lvlJc w:val="left"/>
      <w:pPr>
        <w:ind w:left="5922" w:hanging="360"/>
      </w:pPr>
    </w:lvl>
    <w:lvl w:ilvl="8" w:tplc="FFFFFFFF" w:tentative="1">
      <w:start w:val="1"/>
      <w:numFmt w:val="lowerRoman"/>
      <w:lvlText w:val="%9."/>
      <w:lvlJc w:val="right"/>
      <w:pPr>
        <w:ind w:left="6642" w:hanging="180"/>
      </w:pPr>
    </w:lvl>
  </w:abstractNum>
  <w:abstractNum w:abstractNumId="71" w15:restartNumberingAfterBreak="0">
    <w:nsid w:val="798F442D"/>
    <w:multiLevelType w:val="hybridMultilevel"/>
    <w:tmpl w:val="4CC45448"/>
    <w:lvl w:ilvl="0" w:tplc="71B22296">
      <w:start w:val="1"/>
      <w:numFmt w:val="lowerRoman"/>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9987D19"/>
    <w:multiLevelType w:val="hybridMultilevel"/>
    <w:tmpl w:val="14B85E1C"/>
    <w:lvl w:ilvl="0" w:tplc="682A8086">
      <w:start w:val="5"/>
      <w:numFmt w:val="decimal"/>
      <w:lvlText w:val="%1."/>
      <w:lvlJc w:val="left"/>
      <w:pPr>
        <w:ind w:left="900" w:hanging="360"/>
      </w:pPr>
      <w:rPr>
        <w:rFonts w:hint="default"/>
      </w:rPr>
    </w:lvl>
    <w:lvl w:ilvl="1" w:tplc="04090019">
      <w:start w:val="1"/>
      <w:numFmt w:val="lowerLetter"/>
      <w:lvlText w:val="%2."/>
      <w:lvlJc w:val="left"/>
      <w:pPr>
        <w:ind w:left="1602" w:hanging="360"/>
      </w:pPr>
    </w:lvl>
    <w:lvl w:ilvl="2" w:tplc="0409001B">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73" w15:restartNumberingAfterBreak="0">
    <w:nsid w:val="7BE0140E"/>
    <w:multiLevelType w:val="hybridMultilevel"/>
    <w:tmpl w:val="FC54E250"/>
    <w:lvl w:ilvl="0" w:tplc="71B22296">
      <w:start w:val="1"/>
      <w:numFmt w:val="lowerRoman"/>
      <w:lvlText w:val="%1."/>
      <w:lvlJc w:val="left"/>
      <w:pPr>
        <w:ind w:left="1440" w:hanging="360"/>
      </w:pPr>
      <w:rPr>
        <w:rFonts w:hint="default"/>
      </w:rPr>
    </w:lvl>
    <w:lvl w:ilvl="1" w:tplc="B5087F1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CE7063B"/>
    <w:multiLevelType w:val="hybridMultilevel"/>
    <w:tmpl w:val="66844D8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71B22296">
      <w:start w:val="1"/>
      <w:numFmt w:val="lowerRoman"/>
      <w:lvlText w:val="%3."/>
      <w:lvlJc w:val="left"/>
      <w:pPr>
        <w:ind w:left="14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D766145"/>
    <w:multiLevelType w:val="hybridMultilevel"/>
    <w:tmpl w:val="5474650E"/>
    <w:lvl w:ilvl="0" w:tplc="C0AAE0B0">
      <w:start w:val="1"/>
      <w:numFmt w:val="decimal"/>
      <w:lvlText w:val="%1."/>
      <w:lvlJc w:val="left"/>
      <w:pPr>
        <w:ind w:left="73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762CB"/>
    <w:multiLevelType w:val="multilevel"/>
    <w:tmpl w:val="0D42DAA8"/>
    <w:styleLink w:val="CurrentList3"/>
    <w:lvl w:ilvl="0">
      <w:start w:val="5"/>
      <w:numFmt w:val="decimal"/>
      <w:lvlText w:val="%1."/>
      <w:lvlJc w:val="left"/>
      <w:pPr>
        <w:ind w:left="900" w:hanging="360"/>
      </w:pPr>
      <w:rPr>
        <w:rFonts w:hint="default"/>
      </w:rPr>
    </w:lvl>
    <w:lvl w:ilvl="1">
      <w:start w:val="1"/>
      <w:numFmt w:val="lowerLetter"/>
      <w:lvlText w:val="%2."/>
      <w:lvlJc w:val="left"/>
      <w:pPr>
        <w:ind w:left="1602" w:hanging="360"/>
      </w:pPr>
    </w:lvl>
    <w:lvl w:ilvl="2">
      <w:start w:val="1"/>
      <w:numFmt w:val="lowerRoman"/>
      <w:lvlText w:val="%3."/>
      <w:lvlJc w:val="right"/>
      <w:pPr>
        <w:ind w:left="2322" w:hanging="180"/>
      </w:pPr>
    </w:lvl>
    <w:lvl w:ilvl="3">
      <w:start w:val="1"/>
      <w:numFmt w:val="decimal"/>
      <w:lvlText w:val="%4."/>
      <w:lvlJc w:val="left"/>
      <w:pPr>
        <w:ind w:left="3042" w:hanging="360"/>
      </w:pPr>
    </w:lvl>
    <w:lvl w:ilvl="4">
      <w:start w:val="1"/>
      <w:numFmt w:val="lowerLetter"/>
      <w:lvlText w:val="%5."/>
      <w:lvlJc w:val="left"/>
      <w:pPr>
        <w:ind w:left="3762" w:hanging="360"/>
      </w:pPr>
    </w:lvl>
    <w:lvl w:ilvl="5">
      <w:start w:val="1"/>
      <w:numFmt w:val="lowerRoman"/>
      <w:lvlText w:val="%6."/>
      <w:lvlJc w:val="right"/>
      <w:pPr>
        <w:ind w:left="4482" w:hanging="180"/>
      </w:pPr>
    </w:lvl>
    <w:lvl w:ilvl="6">
      <w:start w:val="1"/>
      <w:numFmt w:val="decimal"/>
      <w:lvlText w:val="%7."/>
      <w:lvlJc w:val="left"/>
      <w:pPr>
        <w:ind w:left="5202" w:hanging="360"/>
      </w:pPr>
    </w:lvl>
    <w:lvl w:ilvl="7">
      <w:start w:val="1"/>
      <w:numFmt w:val="lowerLetter"/>
      <w:lvlText w:val="%8."/>
      <w:lvlJc w:val="left"/>
      <w:pPr>
        <w:ind w:left="5922" w:hanging="360"/>
      </w:pPr>
    </w:lvl>
    <w:lvl w:ilvl="8">
      <w:start w:val="1"/>
      <w:numFmt w:val="lowerRoman"/>
      <w:lvlText w:val="%9."/>
      <w:lvlJc w:val="right"/>
      <w:pPr>
        <w:ind w:left="6642" w:hanging="180"/>
      </w:pPr>
    </w:lvl>
  </w:abstractNum>
  <w:abstractNum w:abstractNumId="77" w15:restartNumberingAfterBreak="0">
    <w:nsid w:val="7FD429B8"/>
    <w:multiLevelType w:val="hybridMultilevel"/>
    <w:tmpl w:val="265E457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0524828">
    <w:abstractNumId w:val="38"/>
  </w:num>
  <w:num w:numId="2" w16cid:durableId="2139376184">
    <w:abstractNumId w:val="45"/>
  </w:num>
  <w:num w:numId="3" w16cid:durableId="46495525">
    <w:abstractNumId w:val="14"/>
  </w:num>
  <w:num w:numId="4" w16cid:durableId="2064138484">
    <w:abstractNumId w:val="69"/>
  </w:num>
  <w:num w:numId="5" w16cid:durableId="1277101808">
    <w:abstractNumId w:val="30"/>
  </w:num>
  <w:num w:numId="6" w16cid:durableId="1276986758">
    <w:abstractNumId w:val="1"/>
  </w:num>
  <w:num w:numId="7" w16cid:durableId="1346712740">
    <w:abstractNumId w:val="3"/>
  </w:num>
  <w:num w:numId="8" w16cid:durableId="23210739">
    <w:abstractNumId w:val="72"/>
  </w:num>
  <w:num w:numId="9" w16cid:durableId="277570849">
    <w:abstractNumId w:val="75"/>
  </w:num>
  <w:num w:numId="10" w16cid:durableId="870648701">
    <w:abstractNumId w:val="61"/>
  </w:num>
  <w:num w:numId="11" w16cid:durableId="1395161496">
    <w:abstractNumId w:val="17"/>
  </w:num>
  <w:num w:numId="12" w16cid:durableId="1395933040">
    <w:abstractNumId w:val="59"/>
  </w:num>
  <w:num w:numId="13" w16cid:durableId="529562653">
    <w:abstractNumId w:val="57"/>
  </w:num>
  <w:num w:numId="14" w16cid:durableId="1411536217">
    <w:abstractNumId w:val="49"/>
  </w:num>
  <w:num w:numId="15" w16cid:durableId="1907304415">
    <w:abstractNumId w:val="55"/>
  </w:num>
  <w:num w:numId="16" w16cid:durableId="113792392">
    <w:abstractNumId w:val="5"/>
  </w:num>
  <w:num w:numId="17" w16cid:durableId="2048985105">
    <w:abstractNumId w:val="4"/>
  </w:num>
  <w:num w:numId="18" w16cid:durableId="821703593">
    <w:abstractNumId w:val="40"/>
  </w:num>
  <w:num w:numId="19" w16cid:durableId="1519124528">
    <w:abstractNumId w:val="52"/>
  </w:num>
  <w:num w:numId="20" w16cid:durableId="1246260656">
    <w:abstractNumId w:val="26"/>
  </w:num>
  <w:num w:numId="21" w16cid:durableId="1553229594">
    <w:abstractNumId w:val="76"/>
  </w:num>
  <w:num w:numId="22" w16cid:durableId="1495953279">
    <w:abstractNumId w:val="70"/>
  </w:num>
  <w:num w:numId="23" w16cid:durableId="1544102203">
    <w:abstractNumId w:val="8"/>
  </w:num>
  <w:num w:numId="24" w16cid:durableId="166137327">
    <w:abstractNumId w:val="13"/>
  </w:num>
  <w:num w:numId="25" w16cid:durableId="1274364399">
    <w:abstractNumId w:val="36"/>
  </w:num>
  <w:num w:numId="26" w16cid:durableId="1361856491">
    <w:abstractNumId w:val="22"/>
  </w:num>
  <w:num w:numId="27" w16cid:durableId="991981353">
    <w:abstractNumId w:val="34"/>
  </w:num>
  <w:num w:numId="28" w16cid:durableId="1137334093">
    <w:abstractNumId w:val="16"/>
  </w:num>
  <w:num w:numId="29" w16cid:durableId="1475833005">
    <w:abstractNumId w:val="73"/>
  </w:num>
  <w:num w:numId="30" w16cid:durableId="93861668">
    <w:abstractNumId w:val="9"/>
  </w:num>
  <w:num w:numId="31" w16cid:durableId="122160090">
    <w:abstractNumId w:val="68"/>
  </w:num>
  <w:num w:numId="32" w16cid:durableId="1787384573">
    <w:abstractNumId w:val="25"/>
  </w:num>
  <w:num w:numId="33" w16cid:durableId="16591533">
    <w:abstractNumId w:val="24"/>
  </w:num>
  <w:num w:numId="34" w16cid:durableId="1106148258">
    <w:abstractNumId w:val="48"/>
  </w:num>
  <w:num w:numId="35" w16cid:durableId="1998875129">
    <w:abstractNumId w:val="29"/>
  </w:num>
  <w:num w:numId="36" w16cid:durableId="669331289">
    <w:abstractNumId w:val="56"/>
  </w:num>
  <w:num w:numId="37" w16cid:durableId="781412498">
    <w:abstractNumId w:val="50"/>
  </w:num>
  <w:num w:numId="38" w16cid:durableId="120391227">
    <w:abstractNumId w:val="66"/>
  </w:num>
  <w:num w:numId="39" w16cid:durableId="1081217487">
    <w:abstractNumId w:val="64"/>
  </w:num>
  <w:num w:numId="40" w16cid:durableId="1549023695">
    <w:abstractNumId w:val="41"/>
  </w:num>
  <w:num w:numId="41" w16cid:durableId="614291303">
    <w:abstractNumId w:val="18"/>
  </w:num>
  <w:num w:numId="42" w16cid:durableId="1125276093">
    <w:abstractNumId w:val="58"/>
  </w:num>
  <w:num w:numId="43" w16cid:durableId="871577735">
    <w:abstractNumId w:val="77"/>
  </w:num>
  <w:num w:numId="44" w16cid:durableId="294067483">
    <w:abstractNumId w:val="53"/>
  </w:num>
  <w:num w:numId="45" w16cid:durableId="1224870240">
    <w:abstractNumId w:val="60"/>
  </w:num>
  <w:num w:numId="46" w16cid:durableId="1421755401">
    <w:abstractNumId w:val="51"/>
  </w:num>
  <w:num w:numId="47" w16cid:durableId="82185420">
    <w:abstractNumId w:val="19"/>
  </w:num>
  <w:num w:numId="48" w16cid:durableId="290094445">
    <w:abstractNumId w:val="12"/>
  </w:num>
  <w:num w:numId="49" w16cid:durableId="1881936867">
    <w:abstractNumId w:val="28"/>
  </w:num>
  <w:num w:numId="50" w16cid:durableId="1570000728">
    <w:abstractNumId w:val="21"/>
  </w:num>
  <w:num w:numId="51" w16cid:durableId="1379864035">
    <w:abstractNumId w:val="23"/>
  </w:num>
  <w:num w:numId="52" w16cid:durableId="1382169932">
    <w:abstractNumId w:val="33"/>
  </w:num>
  <w:num w:numId="53" w16cid:durableId="1456483882">
    <w:abstractNumId w:val="31"/>
  </w:num>
  <w:num w:numId="54" w16cid:durableId="1139418915">
    <w:abstractNumId w:val="74"/>
  </w:num>
  <w:num w:numId="55" w16cid:durableId="993030662">
    <w:abstractNumId w:val="71"/>
  </w:num>
  <w:num w:numId="56" w16cid:durableId="1223829112">
    <w:abstractNumId w:val="67"/>
  </w:num>
  <w:num w:numId="57" w16cid:durableId="552158928">
    <w:abstractNumId w:val="11"/>
  </w:num>
  <w:num w:numId="58" w16cid:durableId="1488858259">
    <w:abstractNumId w:val="54"/>
  </w:num>
  <w:num w:numId="59" w16cid:durableId="444429971">
    <w:abstractNumId w:val="10"/>
  </w:num>
  <w:num w:numId="60" w16cid:durableId="1634864501">
    <w:abstractNumId w:val="32"/>
  </w:num>
  <w:num w:numId="61" w16cid:durableId="853034201">
    <w:abstractNumId w:val="0"/>
  </w:num>
  <w:num w:numId="62" w16cid:durableId="1716157791">
    <w:abstractNumId w:val="62"/>
  </w:num>
  <w:num w:numId="63" w16cid:durableId="1323316170">
    <w:abstractNumId w:val="7"/>
  </w:num>
  <w:num w:numId="64" w16cid:durableId="888222647">
    <w:abstractNumId w:val="20"/>
  </w:num>
  <w:num w:numId="65" w16cid:durableId="552235581">
    <w:abstractNumId w:val="27"/>
  </w:num>
  <w:num w:numId="66" w16cid:durableId="787163147">
    <w:abstractNumId w:val="15"/>
  </w:num>
  <w:num w:numId="67" w16cid:durableId="501051210">
    <w:abstractNumId w:val="44"/>
  </w:num>
  <w:num w:numId="68" w16cid:durableId="2007054953">
    <w:abstractNumId w:val="2"/>
  </w:num>
  <w:num w:numId="69" w16cid:durableId="664474675">
    <w:abstractNumId w:val="35"/>
  </w:num>
  <w:num w:numId="70" w16cid:durableId="1551724213">
    <w:abstractNumId w:val="65"/>
  </w:num>
  <w:num w:numId="71" w16cid:durableId="715736007">
    <w:abstractNumId w:val="39"/>
  </w:num>
  <w:num w:numId="72" w16cid:durableId="818379149">
    <w:abstractNumId w:val="47"/>
  </w:num>
  <w:num w:numId="73" w16cid:durableId="1497183041">
    <w:abstractNumId w:val="63"/>
  </w:num>
  <w:num w:numId="74" w16cid:durableId="1590968570">
    <w:abstractNumId w:val="43"/>
  </w:num>
  <w:num w:numId="75" w16cid:durableId="878855910">
    <w:abstractNumId w:val="42"/>
  </w:num>
  <w:num w:numId="76" w16cid:durableId="1466508858">
    <w:abstractNumId w:val="37"/>
  </w:num>
  <w:num w:numId="77" w16cid:durableId="761531644">
    <w:abstractNumId w:val="46"/>
  </w:num>
  <w:num w:numId="78" w16cid:durableId="694118640">
    <w:abstractNumId w:val="6"/>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mar Sear">
    <w15:presenceInfo w15:providerId="AD" w15:userId="S::president@mhma.info::72bee515-b2e5-48e1-8b4c-4b9168f6e7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FEB"/>
    <w:rsid w:val="00002824"/>
    <w:rsid w:val="00005395"/>
    <w:rsid w:val="00006BFC"/>
    <w:rsid w:val="00007FAF"/>
    <w:rsid w:val="000129EC"/>
    <w:rsid w:val="00014299"/>
    <w:rsid w:val="000165D3"/>
    <w:rsid w:val="00017D7F"/>
    <w:rsid w:val="000229F2"/>
    <w:rsid w:val="000249E5"/>
    <w:rsid w:val="00033763"/>
    <w:rsid w:val="00041E4B"/>
    <w:rsid w:val="00044710"/>
    <w:rsid w:val="00051F58"/>
    <w:rsid w:val="0006474A"/>
    <w:rsid w:val="0007167F"/>
    <w:rsid w:val="00081A04"/>
    <w:rsid w:val="00084F42"/>
    <w:rsid w:val="00086711"/>
    <w:rsid w:val="000A682D"/>
    <w:rsid w:val="000C5156"/>
    <w:rsid w:val="000C7193"/>
    <w:rsid w:val="000D0C12"/>
    <w:rsid w:val="000F070B"/>
    <w:rsid w:val="0010117B"/>
    <w:rsid w:val="00103661"/>
    <w:rsid w:val="001115BE"/>
    <w:rsid w:val="00116642"/>
    <w:rsid w:val="0012396E"/>
    <w:rsid w:val="00123C28"/>
    <w:rsid w:val="00126B08"/>
    <w:rsid w:val="0013254F"/>
    <w:rsid w:val="001326D0"/>
    <w:rsid w:val="00134267"/>
    <w:rsid w:val="001359BF"/>
    <w:rsid w:val="00137A2B"/>
    <w:rsid w:val="00153A0F"/>
    <w:rsid w:val="0016159F"/>
    <w:rsid w:val="00163FD9"/>
    <w:rsid w:val="00170A0B"/>
    <w:rsid w:val="001841E5"/>
    <w:rsid w:val="00195133"/>
    <w:rsid w:val="00196A60"/>
    <w:rsid w:val="001A7467"/>
    <w:rsid w:val="001B0E72"/>
    <w:rsid w:val="001B657C"/>
    <w:rsid w:val="001C0751"/>
    <w:rsid w:val="001C3ACF"/>
    <w:rsid w:val="001D18FE"/>
    <w:rsid w:val="001D42A1"/>
    <w:rsid w:val="001E075B"/>
    <w:rsid w:val="001E0986"/>
    <w:rsid w:val="001E6E6F"/>
    <w:rsid w:val="00201733"/>
    <w:rsid w:val="002038A6"/>
    <w:rsid w:val="00213C4E"/>
    <w:rsid w:val="002142CD"/>
    <w:rsid w:val="0022599A"/>
    <w:rsid w:val="00226B84"/>
    <w:rsid w:val="00234507"/>
    <w:rsid w:val="00234C3C"/>
    <w:rsid w:val="00244501"/>
    <w:rsid w:val="0025441D"/>
    <w:rsid w:val="002659F8"/>
    <w:rsid w:val="00272C5F"/>
    <w:rsid w:val="0027416A"/>
    <w:rsid w:val="00281D74"/>
    <w:rsid w:val="00287544"/>
    <w:rsid w:val="002902CD"/>
    <w:rsid w:val="002A0B1F"/>
    <w:rsid w:val="002A2C15"/>
    <w:rsid w:val="002C3C27"/>
    <w:rsid w:val="002C61F0"/>
    <w:rsid w:val="002C6209"/>
    <w:rsid w:val="002D318E"/>
    <w:rsid w:val="002E33A7"/>
    <w:rsid w:val="002F184B"/>
    <w:rsid w:val="002F18D9"/>
    <w:rsid w:val="002F4809"/>
    <w:rsid w:val="00300730"/>
    <w:rsid w:val="003050A5"/>
    <w:rsid w:val="00307E24"/>
    <w:rsid w:val="00315F03"/>
    <w:rsid w:val="003263B1"/>
    <w:rsid w:val="00330542"/>
    <w:rsid w:val="003312FF"/>
    <w:rsid w:val="00336927"/>
    <w:rsid w:val="00341895"/>
    <w:rsid w:val="00343481"/>
    <w:rsid w:val="00353B41"/>
    <w:rsid w:val="00357609"/>
    <w:rsid w:val="00360AFE"/>
    <w:rsid w:val="0037171A"/>
    <w:rsid w:val="00374218"/>
    <w:rsid w:val="0037447C"/>
    <w:rsid w:val="00385285"/>
    <w:rsid w:val="00386FEB"/>
    <w:rsid w:val="0039359E"/>
    <w:rsid w:val="00393859"/>
    <w:rsid w:val="00397A7E"/>
    <w:rsid w:val="003A1307"/>
    <w:rsid w:val="003B1187"/>
    <w:rsid w:val="003B63F3"/>
    <w:rsid w:val="003B71A7"/>
    <w:rsid w:val="003C1F6B"/>
    <w:rsid w:val="003C4122"/>
    <w:rsid w:val="003D2C14"/>
    <w:rsid w:val="003D6A37"/>
    <w:rsid w:val="003F2788"/>
    <w:rsid w:val="00403C1E"/>
    <w:rsid w:val="004103D4"/>
    <w:rsid w:val="0041567A"/>
    <w:rsid w:val="0042695D"/>
    <w:rsid w:val="004322AE"/>
    <w:rsid w:val="00434938"/>
    <w:rsid w:val="0044044F"/>
    <w:rsid w:val="0044707C"/>
    <w:rsid w:val="004567F4"/>
    <w:rsid w:val="004571C5"/>
    <w:rsid w:val="0046716F"/>
    <w:rsid w:val="00474523"/>
    <w:rsid w:val="00484B0E"/>
    <w:rsid w:val="00486C3E"/>
    <w:rsid w:val="00487BA2"/>
    <w:rsid w:val="0049100F"/>
    <w:rsid w:val="00493FD4"/>
    <w:rsid w:val="004A0177"/>
    <w:rsid w:val="004A2844"/>
    <w:rsid w:val="004A4B3C"/>
    <w:rsid w:val="004B02B6"/>
    <w:rsid w:val="004B7D92"/>
    <w:rsid w:val="004C5304"/>
    <w:rsid w:val="004E6915"/>
    <w:rsid w:val="004F071D"/>
    <w:rsid w:val="004F500A"/>
    <w:rsid w:val="00505BDF"/>
    <w:rsid w:val="0051045D"/>
    <w:rsid w:val="00514311"/>
    <w:rsid w:val="00516010"/>
    <w:rsid w:val="005232C4"/>
    <w:rsid w:val="00535832"/>
    <w:rsid w:val="00540087"/>
    <w:rsid w:val="005528CD"/>
    <w:rsid w:val="005909E7"/>
    <w:rsid w:val="00594A70"/>
    <w:rsid w:val="005A4480"/>
    <w:rsid w:val="005A59D3"/>
    <w:rsid w:val="005B16EA"/>
    <w:rsid w:val="005B5A07"/>
    <w:rsid w:val="005B665D"/>
    <w:rsid w:val="005D481E"/>
    <w:rsid w:val="005D5007"/>
    <w:rsid w:val="005D5DAF"/>
    <w:rsid w:val="005F48FB"/>
    <w:rsid w:val="00610A66"/>
    <w:rsid w:val="00612926"/>
    <w:rsid w:val="006216BD"/>
    <w:rsid w:val="006348E0"/>
    <w:rsid w:val="0063764F"/>
    <w:rsid w:val="006551E4"/>
    <w:rsid w:val="006576CC"/>
    <w:rsid w:val="006604F6"/>
    <w:rsid w:val="00664235"/>
    <w:rsid w:val="00682077"/>
    <w:rsid w:val="00693EA6"/>
    <w:rsid w:val="006A0218"/>
    <w:rsid w:val="006A607E"/>
    <w:rsid w:val="006A769D"/>
    <w:rsid w:val="006C18A4"/>
    <w:rsid w:val="006C4DFB"/>
    <w:rsid w:val="006D097F"/>
    <w:rsid w:val="006D0B3B"/>
    <w:rsid w:val="006D3CAF"/>
    <w:rsid w:val="006E1943"/>
    <w:rsid w:val="006E6649"/>
    <w:rsid w:val="006E6716"/>
    <w:rsid w:val="00714454"/>
    <w:rsid w:val="00716F77"/>
    <w:rsid w:val="007174CC"/>
    <w:rsid w:val="0073063B"/>
    <w:rsid w:val="00734082"/>
    <w:rsid w:val="007401BA"/>
    <w:rsid w:val="007459A9"/>
    <w:rsid w:val="00755B64"/>
    <w:rsid w:val="007606B8"/>
    <w:rsid w:val="00762ED3"/>
    <w:rsid w:val="007665F5"/>
    <w:rsid w:val="007720E2"/>
    <w:rsid w:val="007745F8"/>
    <w:rsid w:val="007875EA"/>
    <w:rsid w:val="00791F7A"/>
    <w:rsid w:val="00793320"/>
    <w:rsid w:val="007960B3"/>
    <w:rsid w:val="007970B6"/>
    <w:rsid w:val="007A4D45"/>
    <w:rsid w:val="007A6DC6"/>
    <w:rsid w:val="007B1E19"/>
    <w:rsid w:val="007B61DA"/>
    <w:rsid w:val="007B6A04"/>
    <w:rsid w:val="007B79F7"/>
    <w:rsid w:val="007C2957"/>
    <w:rsid w:val="007C740D"/>
    <w:rsid w:val="007E467F"/>
    <w:rsid w:val="007F5162"/>
    <w:rsid w:val="007F595E"/>
    <w:rsid w:val="00803BE0"/>
    <w:rsid w:val="00821222"/>
    <w:rsid w:val="00824709"/>
    <w:rsid w:val="00833878"/>
    <w:rsid w:val="00836A02"/>
    <w:rsid w:val="0084267C"/>
    <w:rsid w:val="008503E6"/>
    <w:rsid w:val="00862FDA"/>
    <w:rsid w:val="00864758"/>
    <w:rsid w:val="00871417"/>
    <w:rsid w:val="00873C36"/>
    <w:rsid w:val="008819AC"/>
    <w:rsid w:val="0088391F"/>
    <w:rsid w:val="00890B27"/>
    <w:rsid w:val="008A2531"/>
    <w:rsid w:val="008A7561"/>
    <w:rsid w:val="008A7AAB"/>
    <w:rsid w:val="008B3A49"/>
    <w:rsid w:val="008B5ECE"/>
    <w:rsid w:val="008B6A77"/>
    <w:rsid w:val="008C2FA0"/>
    <w:rsid w:val="008D41C1"/>
    <w:rsid w:val="008D7328"/>
    <w:rsid w:val="008E1210"/>
    <w:rsid w:val="008E7A00"/>
    <w:rsid w:val="008F64EC"/>
    <w:rsid w:val="008F7535"/>
    <w:rsid w:val="008F7F24"/>
    <w:rsid w:val="00904E9B"/>
    <w:rsid w:val="00905BA3"/>
    <w:rsid w:val="00906DA3"/>
    <w:rsid w:val="0090777A"/>
    <w:rsid w:val="00912E1C"/>
    <w:rsid w:val="00933E9E"/>
    <w:rsid w:val="00935E00"/>
    <w:rsid w:val="009405FB"/>
    <w:rsid w:val="00943E7B"/>
    <w:rsid w:val="00966858"/>
    <w:rsid w:val="00966C93"/>
    <w:rsid w:val="00973D9A"/>
    <w:rsid w:val="00977A00"/>
    <w:rsid w:val="00981024"/>
    <w:rsid w:val="0099053F"/>
    <w:rsid w:val="009950B4"/>
    <w:rsid w:val="0099705F"/>
    <w:rsid w:val="00997253"/>
    <w:rsid w:val="009C5384"/>
    <w:rsid w:val="009F08DA"/>
    <w:rsid w:val="00A0373A"/>
    <w:rsid w:val="00A03766"/>
    <w:rsid w:val="00A07E0F"/>
    <w:rsid w:val="00A2615E"/>
    <w:rsid w:val="00A31342"/>
    <w:rsid w:val="00A46D08"/>
    <w:rsid w:val="00A57E8A"/>
    <w:rsid w:val="00A7157B"/>
    <w:rsid w:val="00AA18B5"/>
    <w:rsid w:val="00AA35E8"/>
    <w:rsid w:val="00AA3956"/>
    <w:rsid w:val="00AA44A1"/>
    <w:rsid w:val="00AA540C"/>
    <w:rsid w:val="00AA67D8"/>
    <w:rsid w:val="00AB558A"/>
    <w:rsid w:val="00AB5C3A"/>
    <w:rsid w:val="00AC315A"/>
    <w:rsid w:val="00AC50FB"/>
    <w:rsid w:val="00AD2172"/>
    <w:rsid w:val="00AD3AB2"/>
    <w:rsid w:val="00AE0C2A"/>
    <w:rsid w:val="00AE7AC2"/>
    <w:rsid w:val="00AF75BF"/>
    <w:rsid w:val="00B13940"/>
    <w:rsid w:val="00B15099"/>
    <w:rsid w:val="00B15A0A"/>
    <w:rsid w:val="00B163BA"/>
    <w:rsid w:val="00B22233"/>
    <w:rsid w:val="00B24F6F"/>
    <w:rsid w:val="00B41B51"/>
    <w:rsid w:val="00B526F3"/>
    <w:rsid w:val="00B5514C"/>
    <w:rsid w:val="00B55270"/>
    <w:rsid w:val="00B577B0"/>
    <w:rsid w:val="00B7327D"/>
    <w:rsid w:val="00B7339C"/>
    <w:rsid w:val="00B748D7"/>
    <w:rsid w:val="00B854E9"/>
    <w:rsid w:val="00B915C6"/>
    <w:rsid w:val="00B9765C"/>
    <w:rsid w:val="00BB0195"/>
    <w:rsid w:val="00BB0E7F"/>
    <w:rsid w:val="00BB5E03"/>
    <w:rsid w:val="00BC0844"/>
    <w:rsid w:val="00BC33C6"/>
    <w:rsid w:val="00BC6670"/>
    <w:rsid w:val="00BF2C8E"/>
    <w:rsid w:val="00BF67CD"/>
    <w:rsid w:val="00BF7DAD"/>
    <w:rsid w:val="00C02FBA"/>
    <w:rsid w:val="00C0559B"/>
    <w:rsid w:val="00C07FA5"/>
    <w:rsid w:val="00C22D8C"/>
    <w:rsid w:val="00C31789"/>
    <w:rsid w:val="00C31CAF"/>
    <w:rsid w:val="00C32FC9"/>
    <w:rsid w:val="00C419FC"/>
    <w:rsid w:val="00C42064"/>
    <w:rsid w:val="00C45250"/>
    <w:rsid w:val="00C467C6"/>
    <w:rsid w:val="00C56FCA"/>
    <w:rsid w:val="00C60591"/>
    <w:rsid w:val="00C643C0"/>
    <w:rsid w:val="00C64464"/>
    <w:rsid w:val="00C73807"/>
    <w:rsid w:val="00C74DB0"/>
    <w:rsid w:val="00C8081C"/>
    <w:rsid w:val="00C832F1"/>
    <w:rsid w:val="00C96871"/>
    <w:rsid w:val="00CB38E0"/>
    <w:rsid w:val="00CE00B8"/>
    <w:rsid w:val="00CE229A"/>
    <w:rsid w:val="00CE326C"/>
    <w:rsid w:val="00CF46C0"/>
    <w:rsid w:val="00D1074F"/>
    <w:rsid w:val="00D15488"/>
    <w:rsid w:val="00D22B50"/>
    <w:rsid w:val="00D24A99"/>
    <w:rsid w:val="00D253B0"/>
    <w:rsid w:val="00D26CFF"/>
    <w:rsid w:val="00D51C2B"/>
    <w:rsid w:val="00D57133"/>
    <w:rsid w:val="00D678BA"/>
    <w:rsid w:val="00D703A3"/>
    <w:rsid w:val="00D74644"/>
    <w:rsid w:val="00D74894"/>
    <w:rsid w:val="00D8278B"/>
    <w:rsid w:val="00D82FD4"/>
    <w:rsid w:val="00D973DB"/>
    <w:rsid w:val="00DA655E"/>
    <w:rsid w:val="00DB2C24"/>
    <w:rsid w:val="00DB3D2F"/>
    <w:rsid w:val="00DD06D5"/>
    <w:rsid w:val="00DD62D9"/>
    <w:rsid w:val="00DE0B2C"/>
    <w:rsid w:val="00E072F9"/>
    <w:rsid w:val="00E12132"/>
    <w:rsid w:val="00E125CC"/>
    <w:rsid w:val="00E14C26"/>
    <w:rsid w:val="00E36968"/>
    <w:rsid w:val="00E52939"/>
    <w:rsid w:val="00E55D6B"/>
    <w:rsid w:val="00E64EDD"/>
    <w:rsid w:val="00E773C9"/>
    <w:rsid w:val="00E8314F"/>
    <w:rsid w:val="00E841D1"/>
    <w:rsid w:val="00E86B8B"/>
    <w:rsid w:val="00E87F6E"/>
    <w:rsid w:val="00E91B44"/>
    <w:rsid w:val="00EA21E3"/>
    <w:rsid w:val="00EA2CDD"/>
    <w:rsid w:val="00EA2E76"/>
    <w:rsid w:val="00EC5812"/>
    <w:rsid w:val="00ED745A"/>
    <w:rsid w:val="00EF620E"/>
    <w:rsid w:val="00F1281A"/>
    <w:rsid w:val="00F2511E"/>
    <w:rsid w:val="00F30CEE"/>
    <w:rsid w:val="00F34A92"/>
    <w:rsid w:val="00F4281D"/>
    <w:rsid w:val="00F45E95"/>
    <w:rsid w:val="00F47311"/>
    <w:rsid w:val="00F50740"/>
    <w:rsid w:val="00F743A2"/>
    <w:rsid w:val="00F80DCF"/>
    <w:rsid w:val="00F8487B"/>
    <w:rsid w:val="00F86323"/>
    <w:rsid w:val="00F8657E"/>
    <w:rsid w:val="00F92A9E"/>
    <w:rsid w:val="00F96C73"/>
    <w:rsid w:val="00FA1D97"/>
    <w:rsid w:val="00FA2C35"/>
    <w:rsid w:val="00FA4FE7"/>
    <w:rsid w:val="00FA51A5"/>
    <w:rsid w:val="00FA5F23"/>
    <w:rsid w:val="00FB47B4"/>
    <w:rsid w:val="00FC3E23"/>
    <w:rsid w:val="00FC6A6F"/>
    <w:rsid w:val="00FC7586"/>
    <w:rsid w:val="00FC799A"/>
    <w:rsid w:val="00FE3099"/>
    <w:rsid w:val="00FE65B4"/>
    <w:rsid w:val="00FE7006"/>
    <w:rsid w:val="00FE7902"/>
    <w:rsid w:val="00FF292E"/>
    <w:rsid w:val="00FF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CCA11"/>
  <w15:docId w15:val="{13228130-C517-45A0-9C69-EBB01CBC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87544"/>
    <w:pPr>
      <w:keepNext/>
      <w:keepLines/>
      <w:spacing w:before="120" w:after="120"/>
      <w:jc w:val="center"/>
      <w:outlineLvl w:val="0"/>
    </w:pPr>
    <w:rPr>
      <w:rFonts w:asciiTheme="majorHAnsi" w:hAnsiTheme="majorHAnsi"/>
      <w:b/>
      <w:sz w:val="32"/>
      <w:szCs w:val="48"/>
    </w:rPr>
  </w:style>
  <w:style w:type="paragraph" w:styleId="Heading2">
    <w:name w:val="heading 2"/>
    <w:basedOn w:val="Normal"/>
    <w:next w:val="Normal"/>
    <w:uiPriority w:val="9"/>
    <w:semiHidden/>
    <w:unhideWhenUsed/>
    <w:qFormat/>
    <w:rsid w:val="00E8314F"/>
    <w:pPr>
      <w:keepNext/>
      <w:keepLines/>
      <w:spacing w:before="120" w:after="120"/>
      <w:outlineLvl w:val="1"/>
    </w:pPr>
    <w:rPr>
      <w:rFonts w:asciiTheme="majorHAnsi" w:hAnsiTheme="majorHAnsi"/>
      <w:b/>
      <w:sz w:val="28"/>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9053F"/>
    <w:pPr>
      <w:tabs>
        <w:tab w:val="center" w:pos="4680"/>
        <w:tab w:val="right" w:pos="9360"/>
      </w:tabs>
      <w:spacing w:line="240" w:lineRule="auto"/>
    </w:pPr>
  </w:style>
  <w:style w:type="character" w:customStyle="1" w:styleId="HeaderChar">
    <w:name w:val="Header Char"/>
    <w:basedOn w:val="DefaultParagraphFont"/>
    <w:link w:val="Header"/>
    <w:uiPriority w:val="99"/>
    <w:rsid w:val="0099053F"/>
  </w:style>
  <w:style w:type="paragraph" w:styleId="Footer">
    <w:name w:val="footer"/>
    <w:basedOn w:val="Normal"/>
    <w:link w:val="FooterChar"/>
    <w:uiPriority w:val="99"/>
    <w:unhideWhenUsed/>
    <w:rsid w:val="0099053F"/>
    <w:pPr>
      <w:tabs>
        <w:tab w:val="center" w:pos="4680"/>
        <w:tab w:val="right" w:pos="9360"/>
      </w:tabs>
      <w:spacing w:line="240" w:lineRule="auto"/>
    </w:pPr>
  </w:style>
  <w:style w:type="character" w:customStyle="1" w:styleId="FooterChar">
    <w:name w:val="Footer Char"/>
    <w:basedOn w:val="DefaultParagraphFont"/>
    <w:link w:val="Footer"/>
    <w:uiPriority w:val="99"/>
    <w:rsid w:val="0099053F"/>
  </w:style>
  <w:style w:type="character" w:styleId="CommentReference">
    <w:name w:val="annotation reference"/>
    <w:basedOn w:val="DefaultParagraphFont"/>
    <w:uiPriority w:val="99"/>
    <w:semiHidden/>
    <w:unhideWhenUsed/>
    <w:rsid w:val="00966C93"/>
    <w:rPr>
      <w:sz w:val="16"/>
      <w:szCs w:val="16"/>
    </w:rPr>
  </w:style>
  <w:style w:type="paragraph" w:styleId="CommentText">
    <w:name w:val="annotation text"/>
    <w:basedOn w:val="Normal"/>
    <w:link w:val="CommentTextChar"/>
    <w:uiPriority w:val="99"/>
    <w:semiHidden/>
    <w:unhideWhenUsed/>
    <w:rsid w:val="00966C93"/>
    <w:pPr>
      <w:spacing w:line="240" w:lineRule="auto"/>
    </w:pPr>
    <w:rPr>
      <w:sz w:val="20"/>
      <w:szCs w:val="20"/>
    </w:rPr>
  </w:style>
  <w:style w:type="character" w:customStyle="1" w:styleId="CommentTextChar">
    <w:name w:val="Comment Text Char"/>
    <w:basedOn w:val="DefaultParagraphFont"/>
    <w:link w:val="CommentText"/>
    <w:uiPriority w:val="99"/>
    <w:semiHidden/>
    <w:rsid w:val="00966C93"/>
    <w:rPr>
      <w:sz w:val="20"/>
      <w:szCs w:val="20"/>
    </w:rPr>
  </w:style>
  <w:style w:type="paragraph" w:styleId="CommentSubject">
    <w:name w:val="annotation subject"/>
    <w:basedOn w:val="CommentText"/>
    <w:next w:val="CommentText"/>
    <w:link w:val="CommentSubjectChar"/>
    <w:uiPriority w:val="99"/>
    <w:semiHidden/>
    <w:unhideWhenUsed/>
    <w:rsid w:val="00966C93"/>
    <w:rPr>
      <w:b/>
      <w:bCs/>
    </w:rPr>
  </w:style>
  <w:style w:type="character" w:customStyle="1" w:styleId="CommentSubjectChar">
    <w:name w:val="Comment Subject Char"/>
    <w:basedOn w:val="CommentTextChar"/>
    <w:link w:val="CommentSubject"/>
    <w:uiPriority w:val="99"/>
    <w:semiHidden/>
    <w:rsid w:val="00966C93"/>
    <w:rPr>
      <w:b/>
      <w:bCs/>
      <w:sz w:val="20"/>
      <w:szCs w:val="20"/>
    </w:rPr>
  </w:style>
  <w:style w:type="character" w:customStyle="1" w:styleId="highlight">
    <w:name w:val="highlight"/>
    <w:basedOn w:val="DefaultParagraphFont"/>
    <w:rsid w:val="00F743A2"/>
  </w:style>
  <w:style w:type="character" w:styleId="Hyperlink">
    <w:name w:val="Hyperlink"/>
    <w:basedOn w:val="DefaultParagraphFont"/>
    <w:uiPriority w:val="99"/>
    <w:unhideWhenUsed/>
    <w:rsid w:val="00CE00B8"/>
    <w:rPr>
      <w:color w:val="0000FF" w:themeColor="hyperlink"/>
      <w:u w:val="single"/>
    </w:rPr>
  </w:style>
  <w:style w:type="character" w:styleId="UnresolvedMention">
    <w:name w:val="Unresolved Mention"/>
    <w:basedOn w:val="DefaultParagraphFont"/>
    <w:uiPriority w:val="99"/>
    <w:semiHidden/>
    <w:unhideWhenUsed/>
    <w:rsid w:val="00CE00B8"/>
    <w:rPr>
      <w:color w:val="605E5C"/>
      <w:shd w:val="clear" w:color="auto" w:fill="E1DFDD"/>
    </w:rPr>
  </w:style>
  <w:style w:type="paragraph" w:styleId="NormalWeb">
    <w:name w:val="Normal (Web)"/>
    <w:basedOn w:val="Normal"/>
    <w:uiPriority w:val="99"/>
    <w:semiHidden/>
    <w:unhideWhenUsed/>
    <w:rsid w:val="00762ED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571C5"/>
    <w:pPr>
      <w:spacing w:line="240" w:lineRule="auto"/>
    </w:pPr>
  </w:style>
  <w:style w:type="paragraph" w:styleId="ListParagraph">
    <w:name w:val="List Paragraph"/>
    <w:basedOn w:val="Normal"/>
    <w:uiPriority w:val="1"/>
    <w:qFormat/>
    <w:rsid w:val="00005395"/>
    <w:pPr>
      <w:ind w:left="720"/>
      <w:contextualSpacing/>
    </w:pPr>
  </w:style>
  <w:style w:type="paragraph" w:styleId="BalloonText">
    <w:name w:val="Balloon Text"/>
    <w:basedOn w:val="Normal"/>
    <w:link w:val="BalloonTextChar"/>
    <w:uiPriority w:val="99"/>
    <w:semiHidden/>
    <w:unhideWhenUsed/>
    <w:rsid w:val="00655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1E4"/>
    <w:rPr>
      <w:rFonts w:ascii="Segoe UI" w:hAnsi="Segoe UI" w:cs="Segoe UI"/>
      <w:sz w:val="18"/>
      <w:szCs w:val="18"/>
    </w:rPr>
  </w:style>
  <w:style w:type="table" w:styleId="TableGrid">
    <w:name w:val="Table Grid"/>
    <w:basedOn w:val="TableNormal"/>
    <w:uiPriority w:val="39"/>
    <w:rsid w:val="00C467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C18A4"/>
    <w:pPr>
      <w:numPr>
        <w:numId w:val="13"/>
      </w:numPr>
    </w:pPr>
  </w:style>
  <w:style w:type="numbering" w:customStyle="1" w:styleId="CurrentList2">
    <w:name w:val="Current List2"/>
    <w:uiPriority w:val="99"/>
    <w:rsid w:val="003C4122"/>
    <w:pPr>
      <w:numPr>
        <w:numId w:val="20"/>
      </w:numPr>
    </w:pPr>
  </w:style>
  <w:style w:type="numbering" w:customStyle="1" w:styleId="CurrentList3">
    <w:name w:val="Current List3"/>
    <w:uiPriority w:val="99"/>
    <w:rsid w:val="003C4122"/>
    <w:pPr>
      <w:numPr>
        <w:numId w:val="21"/>
      </w:numPr>
    </w:pPr>
  </w:style>
  <w:style w:type="numbering" w:customStyle="1" w:styleId="CurrentList4">
    <w:name w:val="Current List4"/>
    <w:uiPriority w:val="99"/>
    <w:rsid w:val="00084F42"/>
    <w:pPr>
      <w:numPr>
        <w:numId w:val="57"/>
      </w:numPr>
    </w:pPr>
  </w:style>
  <w:style w:type="numbering" w:customStyle="1" w:styleId="CurrentList5">
    <w:name w:val="Current List5"/>
    <w:uiPriority w:val="99"/>
    <w:rsid w:val="00084F42"/>
    <w:pPr>
      <w:numPr>
        <w:numId w:val="58"/>
      </w:numPr>
    </w:pPr>
  </w:style>
  <w:style w:type="numbering" w:customStyle="1" w:styleId="CurrentList6">
    <w:name w:val="Current List6"/>
    <w:uiPriority w:val="99"/>
    <w:rsid w:val="00084F42"/>
    <w:pPr>
      <w:numPr>
        <w:numId w:val="59"/>
      </w:numPr>
    </w:pPr>
  </w:style>
  <w:style w:type="paragraph" w:styleId="TOCHeading">
    <w:name w:val="TOC Heading"/>
    <w:basedOn w:val="Heading1"/>
    <w:next w:val="Normal"/>
    <w:uiPriority w:val="39"/>
    <w:unhideWhenUsed/>
    <w:qFormat/>
    <w:rsid w:val="00287544"/>
    <w:pPr>
      <w:spacing w:after="0"/>
      <w:outlineLvl w:val="9"/>
    </w:pPr>
    <w:rPr>
      <w:rFonts w:eastAsiaTheme="majorEastAsia" w:cstheme="majorBidi"/>
      <w:bCs/>
      <w:color w:val="365F91" w:themeColor="accent1" w:themeShade="BF"/>
      <w:sz w:val="28"/>
      <w:szCs w:val="28"/>
    </w:rPr>
  </w:style>
  <w:style w:type="paragraph" w:styleId="TOC1">
    <w:name w:val="toc 1"/>
    <w:basedOn w:val="Normal"/>
    <w:next w:val="Normal"/>
    <w:autoRedefine/>
    <w:uiPriority w:val="39"/>
    <w:unhideWhenUsed/>
    <w:rsid w:val="00287544"/>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287544"/>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287544"/>
    <w:pPr>
      <w:ind w:left="440"/>
    </w:pPr>
    <w:rPr>
      <w:rFonts w:asciiTheme="minorHAnsi" w:hAnsiTheme="minorHAnsi"/>
      <w:sz w:val="20"/>
      <w:szCs w:val="20"/>
    </w:rPr>
  </w:style>
  <w:style w:type="paragraph" w:styleId="TOC4">
    <w:name w:val="toc 4"/>
    <w:basedOn w:val="Normal"/>
    <w:next w:val="Normal"/>
    <w:autoRedefine/>
    <w:uiPriority w:val="39"/>
    <w:semiHidden/>
    <w:unhideWhenUsed/>
    <w:rsid w:val="00287544"/>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7544"/>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7544"/>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7544"/>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7544"/>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7544"/>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473">
      <w:bodyDiv w:val="1"/>
      <w:marLeft w:val="0"/>
      <w:marRight w:val="0"/>
      <w:marTop w:val="0"/>
      <w:marBottom w:val="0"/>
      <w:divBdr>
        <w:top w:val="none" w:sz="0" w:space="0" w:color="auto"/>
        <w:left w:val="none" w:sz="0" w:space="0" w:color="auto"/>
        <w:bottom w:val="none" w:sz="0" w:space="0" w:color="auto"/>
        <w:right w:val="none" w:sz="0" w:space="0" w:color="auto"/>
      </w:divBdr>
      <w:divsChild>
        <w:div w:id="372272299">
          <w:marLeft w:val="0"/>
          <w:marRight w:val="0"/>
          <w:marTop w:val="0"/>
          <w:marBottom w:val="0"/>
          <w:divBdr>
            <w:top w:val="none" w:sz="0" w:space="0" w:color="auto"/>
            <w:left w:val="none" w:sz="0" w:space="0" w:color="auto"/>
            <w:bottom w:val="none" w:sz="0" w:space="0" w:color="auto"/>
            <w:right w:val="none" w:sz="0" w:space="0" w:color="auto"/>
          </w:divBdr>
        </w:div>
      </w:divsChild>
    </w:div>
    <w:div w:id="374812612">
      <w:bodyDiv w:val="1"/>
      <w:marLeft w:val="0"/>
      <w:marRight w:val="0"/>
      <w:marTop w:val="0"/>
      <w:marBottom w:val="0"/>
      <w:divBdr>
        <w:top w:val="none" w:sz="0" w:space="0" w:color="auto"/>
        <w:left w:val="none" w:sz="0" w:space="0" w:color="auto"/>
        <w:bottom w:val="none" w:sz="0" w:space="0" w:color="auto"/>
        <w:right w:val="none" w:sz="0" w:space="0" w:color="auto"/>
      </w:divBdr>
      <w:divsChild>
        <w:div w:id="1622035932">
          <w:marLeft w:val="0"/>
          <w:marRight w:val="0"/>
          <w:marTop w:val="0"/>
          <w:marBottom w:val="0"/>
          <w:divBdr>
            <w:top w:val="none" w:sz="0" w:space="0" w:color="auto"/>
            <w:left w:val="none" w:sz="0" w:space="0" w:color="auto"/>
            <w:bottom w:val="none" w:sz="0" w:space="0" w:color="auto"/>
            <w:right w:val="none" w:sz="0" w:space="0" w:color="auto"/>
          </w:divBdr>
          <w:divsChild>
            <w:div w:id="1229998381">
              <w:marLeft w:val="0"/>
              <w:marRight w:val="0"/>
              <w:marTop w:val="0"/>
              <w:marBottom w:val="0"/>
              <w:divBdr>
                <w:top w:val="none" w:sz="0" w:space="0" w:color="auto"/>
                <w:left w:val="none" w:sz="0" w:space="0" w:color="auto"/>
                <w:bottom w:val="none" w:sz="0" w:space="0" w:color="auto"/>
                <w:right w:val="none" w:sz="0" w:space="0" w:color="auto"/>
              </w:divBdr>
              <w:divsChild>
                <w:div w:id="637884904">
                  <w:marLeft w:val="0"/>
                  <w:marRight w:val="0"/>
                  <w:marTop w:val="0"/>
                  <w:marBottom w:val="0"/>
                  <w:divBdr>
                    <w:top w:val="none" w:sz="0" w:space="0" w:color="auto"/>
                    <w:left w:val="none" w:sz="0" w:space="0" w:color="auto"/>
                    <w:bottom w:val="none" w:sz="0" w:space="0" w:color="auto"/>
                    <w:right w:val="none" w:sz="0" w:space="0" w:color="auto"/>
                  </w:divBdr>
                  <w:divsChild>
                    <w:div w:id="1911689502">
                      <w:marLeft w:val="0"/>
                      <w:marRight w:val="0"/>
                      <w:marTop w:val="0"/>
                      <w:marBottom w:val="0"/>
                      <w:divBdr>
                        <w:top w:val="none" w:sz="0" w:space="0" w:color="auto"/>
                        <w:left w:val="none" w:sz="0" w:space="0" w:color="auto"/>
                        <w:bottom w:val="none" w:sz="0" w:space="0" w:color="auto"/>
                        <w:right w:val="none" w:sz="0" w:space="0" w:color="auto"/>
                      </w:divBdr>
                      <w:divsChild>
                        <w:div w:id="1002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80023">
      <w:bodyDiv w:val="1"/>
      <w:marLeft w:val="0"/>
      <w:marRight w:val="0"/>
      <w:marTop w:val="0"/>
      <w:marBottom w:val="0"/>
      <w:divBdr>
        <w:top w:val="none" w:sz="0" w:space="0" w:color="auto"/>
        <w:left w:val="none" w:sz="0" w:space="0" w:color="auto"/>
        <w:bottom w:val="none" w:sz="0" w:space="0" w:color="auto"/>
        <w:right w:val="none" w:sz="0" w:space="0" w:color="auto"/>
      </w:divBdr>
      <w:divsChild>
        <w:div w:id="1512600144">
          <w:marLeft w:val="0"/>
          <w:marRight w:val="0"/>
          <w:marTop w:val="0"/>
          <w:marBottom w:val="0"/>
          <w:divBdr>
            <w:top w:val="none" w:sz="0" w:space="0" w:color="auto"/>
            <w:left w:val="none" w:sz="0" w:space="0" w:color="auto"/>
            <w:bottom w:val="none" w:sz="0" w:space="0" w:color="auto"/>
            <w:right w:val="none" w:sz="0" w:space="0" w:color="auto"/>
          </w:divBdr>
        </w:div>
      </w:divsChild>
    </w:div>
    <w:div w:id="886334609">
      <w:bodyDiv w:val="1"/>
      <w:marLeft w:val="0"/>
      <w:marRight w:val="0"/>
      <w:marTop w:val="0"/>
      <w:marBottom w:val="0"/>
      <w:divBdr>
        <w:top w:val="none" w:sz="0" w:space="0" w:color="auto"/>
        <w:left w:val="none" w:sz="0" w:space="0" w:color="auto"/>
        <w:bottom w:val="none" w:sz="0" w:space="0" w:color="auto"/>
        <w:right w:val="none" w:sz="0" w:space="0" w:color="auto"/>
      </w:divBdr>
      <w:divsChild>
        <w:div w:id="50036102">
          <w:marLeft w:val="0"/>
          <w:marRight w:val="0"/>
          <w:marTop w:val="0"/>
          <w:marBottom w:val="0"/>
          <w:divBdr>
            <w:top w:val="none" w:sz="0" w:space="0" w:color="auto"/>
            <w:left w:val="none" w:sz="0" w:space="0" w:color="auto"/>
            <w:bottom w:val="none" w:sz="0" w:space="0" w:color="auto"/>
            <w:right w:val="none" w:sz="0" w:space="0" w:color="auto"/>
          </w:divBdr>
        </w:div>
      </w:divsChild>
    </w:div>
    <w:div w:id="1934825667">
      <w:bodyDiv w:val="1"/>
      <w:marLeft w:val="0"/>
      <w:marRight w:val="0"/>
      <w:marTop w:val="0"/>
      <w:marBottom w:val="0"/>
      <w:divBdr>
        <w:top w:val="none" w:sz="0" w:space="0" w:color="auto"/>
        <w:left w:val="none" w:sz="0" w:space="0" w:color="auto"/>
        <w:bottom w:val="none" w:sz="0" w:space="0" w:color="auto"/>
        <w:right w:val="none" w:sz="0" w:space="0" w:color="auto"/>
      </w:divBdr>
      <w:divsChild>
        <w:div w:id="442921845">
          <w:marLeft w:val="0"/>
          <w:marRight w:val="0"/>
          <w:marTop w:val="0"/>
          <w:marBottom w:val="0"/>
          <w:divBdr>
            <w:top w:val="none" w:sz="0" w:space="0" w:color="auto"/>
            <w:left w:val="none" w:sz="0" w:space="0" w:color="auto"/>
            <w:bottom w:val="none" w:sz="0" w:space="0" w:color="auto"/>
            <w:right w:val="none" w:sz="0" w:space="0" w:color="auto"/>
          </w:divBdr>
        </w:div>
      </w:divsChild>
    </w:div>
    <w:div w:id="2017147329">
      <w:bodyDiv w:val="1"/>
      <w:marLeft w:val="0"/>
      <w:marRight w:val="0"/>
      <w:marTop w:val="0"/>
      <w:marBottom w:val="0"/>
      <w:divBdr>
        <w:top w:val="none" w:sz="0" w:space="0" w:color="auto"/>
        <w:left w:val="none" w:sz="0" w:space="0" w:color="auto"/>
        <w:bottom w:val="none" w:sz="0" w:space="0" w:color="auto"/>
        <w:right w:val="none" w:sz="0" w:space="0" w:color="auto"/>
      </w:divBdr>
    </w:div>
    <w:div w:id="2117361288">
      <w:bodyDiv w:val="1"/>
      <w:marLeft w:val="0"/>
      <w:marRight w:val="0"/>
      <w:marTop w:val="0"/>
      <w:marBottom w:val="0"/>
      <w:divBdr>
        <w:top w:val="none" w:sz="0" w:space="0" w:color="auto"/>
        <w:left w:val="none" w:sz="0" w:space="0" w:color="auto"/>
        <w:bottom w:val="none" w:sz="0" w:space="0" w:color="auto"/>
        <w:right w:val="none" w:sz="0" w:space="0" w:color="auto"/>
      </w:divBdr>
      <w:divsChild>
        <w:div w:id="872495929">
          <w:marLeft w:val="0"/>
          <w:marRight w:val="0"/>
          <w:marTop w:val="0"/>
          <w:marBottom w:val="0"/>
          <w:divBdr>
            <w:top w:val="none" w:sz="0" w:space="0" w:color="auto"/>
            <w:left w:val="none" w:sz="0" w:space="0" w:color="auto"/>
            <w:bottom w:val="none" w:sz="0" w:space="0" w:color="auto"/>
            <w:right w:val="none" w:sz="0" w:space="0" w:color="auto"/>
          </w:divBdr>
        </w:div>
        <w:div w:id="153035575">
          <w:marLeft w:val="0"/>
          <w:marRight w:val="0"/>
          <w:marTop w:val="0"/>
          <w:marBottom w:val="0"/>
          <w:divBdr>
            <w:top w:val="none" w:sz="0" w:space="0" w:color="auto"/>
            <w:left w:val="none" w:sz="0" w:space="0" w:color="auto"/>
            <w:bottom w:val="none" w:sz="0" w:space="0" w:color="auto"/>
            <w:right w:val="none" w:sz="0" w:space="0" w:color="auto"/>
          </w:divBdr>
        </w:div>
        <w:div w:id="273830110">
          <w:marLeft w:val="0"/>
          <w:marRight w:val="0"/>
          <w:marTop w:val="0"/>
          <w:marBottom w:val="0"/>
          <w:divBdr>
            <w:top w:val="none" w:sz="0" w:space="0" w:color="auto"/>
            <w:left w:val="none" w:sz="0" w:space="0" w:color="auto"/>
            <w:bottom w:val="none" w:sz="0" w:space="0" w:color="auto"/>
            <w:right w:val="none" w:sz="0" w:space="0" w:color="auto"/>
          </w:divBdr>
        </w:div>
      </w:divsChild>
    </w:div>
    <w:div w:id="2130314808">
      <w:bodyDiv w:val="1"/>
      <w:marLeft w:val="0"/>
      <w:marRight w:val="0"/>
      <w:marTop w:val="0"/>
      <w:marBottom w:val="0"/>
      <w:divBdr>
        <w:top w:val="none" w:sz="0" w:space="0" w:color="auto"/>
        <w:left w:val="none" w:sz="0" w:space="0" w:color="auto"/>
        <w:bottom w:val="none" w:sz="0" w:space="0" w:color="auto"/>
        <w:right w:val="none" w:sz="0" w:space="0" w:color="auto"/>
      </w:divBdr>
      <w:divsChild>
        <w:div w:id="141940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9771-85AB-254C-86A0-6F13F064E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25</Pages>
  <Words>5827</Words>
  <Characters>33218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RAFEEQ</dc:creator>
  <cp:lastModifiedBy>Umar Sear</cp:lastModifiedBy>
  <cp:revision>4</cp:revision>
  <dcterms:created xsi:type="dcterms:W3CDTF">2022-05-06T02:59:00Z</dcterms:created>
  <dcterms:modified xsi:type="dcterms:W3CDTF">2022-05-08T01:18:00Z</dcterms:modified>
</cp:coreProperties>
</file>